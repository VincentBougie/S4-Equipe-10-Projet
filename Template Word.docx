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1F203" w14:textId="77777777" w:rsidR="001658DB" w:rsidRPr="00C044DC" w:rsidRDefault="001658DB" w:rsidP="001658D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bookmarkStart w:id="0" w:name="_Ref396987700"/>
      <w:bookmarkStart w:id="1" w:name="_Ref397466355"/>
      <w:bookmarkStart w:id="2" w:name="_Ref397466356"/>
      <w:bookmarkStart w:id="3" w:name="_Toc398304732"/>
      <w:r w:rsidRPr="0000323C">
        <w:rPr>
          <w:rFonts w:ascii="Arial" w:hAnsi="Arial" w:cs="Arial"/>
          <w:color w:val="000000"/>
          <w:sz w:val="22"/>
          <w:szCs w:val="22"/>
        </w:rPr>
        <w:t>UNIVERSITÉ DE SHERBROOKE</w:t>
      </w:r>
    </w:p>
    <w:p w14:paraId="51EE5486" w14:textId="77777777" w:rsidR="001658DB" w:rsidRPr="00C044DC" w:rsidRDefault="001658DB" w:rsidP="001658D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Faculté de génie</w:t>
      </w:r>
    </w:p>
    <w:p w14:paraId="3F2D870D" w14:textId="77777777" w:rsidR="001658DB" w:rsidRPr="0000323C" w:rsidRDefault="001658DB" w:rsidP="001658D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0"/>
          <w:szCs w:val="40"/>
        </w:rPr>
      </w:pPr>
      <w:r w:rsidRPr="0000323C">
        <w:rPr>
          <w:rFonts w:ascii="Arial" w:hAnsi="Arial" w:cs="Arial"/>
          <w:color w:val="000000"/>
          <w:sz w:val="40"/>
          <w:szCs w:val="40"/>
        </w:rPr>
        <w:t>Gestion des risques</w:t>
      </w:r>
    </w:p>
    <w:p w14:paraId="50A2C68D" w14:textId="77777777" w:rsidR="001658DB" w:rsidRPr="0000323C" w:rsidRDefault="001658DB" w:rsidP="001658DB">
      <w:pPr>
        <w:pStyle w:val="NormalWeb"/>
        <w:spacing w:before="0" w:beforeAutospacing="0" w:after="0" w:afterAutospacing="0"/>
        <w:jc w:val="center"/>
      </w:pPr>
    </w:p>
    <w:p w14:paraId="0FA7FE58" w14:textId="77777777" w:rsidR="001658DB" w:rsidRPr="0000323C" w:rsidRDefault="001658DB" w:rsidP="001658DB">
      <w:pPr>
        <w:pStyle w:val="NormalWeb"/>
        <w:spacing w:before="0" w:beforeAutospacing="0" w:after="0" w:afterAutospacing="0"/>
        <w:jc w:val="center"/>
      </w:pPr>
      <w:r w:rsidRPr="0000323C">
        <w:rPr>
          <w:rFonts w:ascii="Arial" w:hAnsi="Arial" w:cs="Arial"/>
          <w:color w:val="000000"/>
          <w:sz w:val="22"/>
          <w:szCs w:val="22"/>
        </w:rPr>
        <w:t>Conception d’un système asservi (GE)</w:t>
      </w:r>
    </w:p>
    <w:p w14:paraId="3AD537C2" w14:textId="77777777" w:rsidR="001658DB" w:rsidRPr="0000323C" w:rsidRDefault="001658DB" w:rsidP="001658D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Conception d’un système de traitement numérique (GI)</w:t>
      </w:r>
    </w:p>
    <w:p w14:paraId="20C8D363" w14:textId="77777777" w:rsidR="001658DB" w:rsidRPr="0000323C" w:rsidRDefault="001658DB" w:rsidP="001658D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Projet</w:t>
      </w:r>
    </w:p>
    <w:p w14:paraId="5362427F" w14:textId="77777777" w:rsidR="001658DB" w:rsidRPr="0000323C" w:rsidRDefault="001658DB" w:rsidP="001658D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7B9DF18D" w14:textId="77777777" w:rsidR="001658DB" w:rsidRPr="0000323C" w:rsidRDefault="001658DB" w:rsidP="001658D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Présenté à</w:t>
      </w:r>
    </w:p>
    <w:p w14:paraId="7548B23E" w14:textId="77777777" w:rsidR="001658DB" w:rsidRPr="0000323C" w:rsidRDefault="001658DB" w:rsidP="001658D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Équipe professorale de la session S4</w:t>
      </w:r>
    </w:p>
    <w:p w14:paraId="00EAF6D4" w14:textId="77777777" w:rsidR="001658DB" w:rsidRPr="0000323C" w:rsidRDefault="001658DB" w:rsidP="001658DB">
      <w:pPr>
        <w:pStyle w:val="NormalWeb"/>
        <w:spacing w:before="0" w:beforeAutospacing="0" w:after="0" w:afterAutospacing="0"/>
        <w:jc w:val="center"/>
      </w:pPr>
    </w:p>
    <w:p w14:paraId="510BD1B2" w14:textId="77777777" w:rsidR="001658DB" w:rsidRPr="00C044DC" w:rsidRDefault="001658DB" w:rsidP="001658D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Présenté par</w:t>
      </w:r>
    </w:p>
    <w:p w14:paraId="4D7879B9" w14:textId="77777777" w:rsidR="001658DB" w:rsidRPr="0000323C" w:rsidRDefault="001658DB" w:rsidP="001658D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Alexandre Benoit </w:t>
      </w:r>
      <w:r w:rsidRPr="0000323C">
        <w:rPr>
          <w:rFonts w:ascii="Arial" w:hAnsi="Arial" w:cs="Arial"/>
          <w:color w:val="000000"/>
          <w:sz w:val="22"/>
          <w:szCs w:val="22"/>
        </w:rPr>
        <w:t xml:space="preserve">– </w:t>
      </w:r>
      <w:r>
        <w:rPr>
          <w:rFonts w:ascii="Arial" w:hAnsi="Arial" w:cs="Arial"/>
          <w:color w:val="000000"/>
          <w:sz w:val="22"/>
          <w:szCs w:val="22"/>
        </w:rPr>
        <w:t xml:space="preserve">bena2215 </w:t>
      </w:r>
      <w:r w:rsidRPr="0000323C">
        <w:rPr>
          <w:rFonts w:ascii="Arial" w:hAnsi="Arial" w:cs="Arial"/>
          <w:color w:val="000000"/>
          <w:sz w:val="22"/>
          <w:szCs w:val="22"/>
        </w:rPr>
        <w:t>–</w:t>
      </w:r>
    </w:p>
    <w:p w14:paraId="21E28E44" w14:textId="77777777" w:rsidR="001658DB" w:rsidRPr="0000323C" w:rsidRDefault="001658DB" w:rsidP="001658DB">
      <w:pPr>
        <w:pStyle w:val="NormalWeb"/>
        <w:spacing w:before="0" w:beforeAutospacing="0" w:after="0" w:afterAutospacing="0"/>
        <w:jc w:val="center"/>
      </w:pPr>
      <w:r w:rsidRPr="0000323C">
        <w:rPr>
          <w:rFonts w:ascii="Arial" w:hAnsi="Arial" w:cs="Arial"/>
          <w:color w:val="000000"/>
          <w:sz w:val="22"/>
          <w:szCs w:val="22"/>
        </w:rPr>
        <w:t xml:space="preserve">Alexandre Leclerc </w:t>
      </w:r>
      <w:bookmarkStart w:id="4" w:name="OLE_LINK1"/>
      <w:bookmarkStart w:id="5" w:name="OLE_LINK2"/>
      <w:r w:rsidRPr="0000323C">
        <w:rPr>
          <w:rFonts w:ascii="Arial" w:hAnsi="Arial" w:cs="Arial"/>
          <w:color w:val="000000"/>
          <w:sz w:val="22"/>
          <w:szCs w:val="22"/>
        </w:rPr>
        <w:t>–</w:t>
      </w:r>
      <w:bookmarkEnd w:id="4"/>
      <w:bookmarkEnd w:id="5"/>
      <w:r w:rsidRPr="0000323C">
        <w:rPr>
          <w:rFonts w:ascii="Arial" w:hAnsi="Arial" w:cs="Arial"/>
          <w:color w:val="000000"/>
          <w:sz w:val="22"/>
          <w:szCs w:val="22"/>
        </w:rPr>
        <w:t xml:space="preserve"> leca2312 –</w:t>
      </w:r>
    </w:p>
    <w:p w14:paraId="0B789B4D" w14:textId="77777777" w:rsidR="001658DB" w:rsidRPr="0000323C" w:rsidRDefault="001658DB" w:rsidP="001658DB">
      <w:pPr>
        <w:pStyle w:val="NormalWeb"/>
        <w:spacing w:before="0" w:beforeAutospacing="0" w:after="0" w:afterAutospacing="0"/>
        <w:jc w:val="center"/>
      </w:pPr>
      <w:r w:rsidRPr="0000323C">
        <w:rPr>
          <w:rFonts w:ascii="Arial" w:hAnsi="Arial" w:cs="Arial"/>
          <w:color w:val="000000"/>
          <w:sz w:val="22"/>
          <w:szCs w:val="22"/>
        </w:rPr>
        <w:t>Marc-André Frenette – frem2110 –</w:t>
      </w:r>
    </w:p>
    <w:p w14:paraId="2CEA8F39" w14:textId="77777777" w:rsidR="001658DB" w:rsidRPr="0000323C" w:rsidRDefault="001658DB" w:rsidP="001658D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Louis-Philippe Bardier </w:t>
      </w:r>
      <w:r w:rsidRPr="0000323C">
        <w:rPr>
          <w:rFonts w:ascii="Arial" w:hAnsi="Arial" w:cs="Arial"/>
          <w:color w:val="000000"/>
          <w:sz w:val="22"/>
          <w:szCs w:val="22"/>
        </w:rPr>
        <w:t>–</w:t>
      </w:r>
      <w:r>
        <w:rPr>
          <w:rFonts w:ascii="Arial" w:hAnsi="Arial" w:cs="Arial"/>
          <w:color w:val="000000"/>
          <w:sz w:val="22"/>
          <w:szCs w:val="22"/>
        </w:rPr>
        <w:t xml:space="preserve"> barl2407 </w:t>
      </w:r>
      <w:r w:rsidRPr="0000323C">
        <w:rPr>
          <w:rFonts w:ascii="Arial" w:hAnsi="Arial" w:cs="Arial"/>
          <w:color w:val="000000"/>
          <w:sz w:val="22"/>
          <w:szCs w:val="22"/>
        </w:rPr>
        <w:t>–</w:t>
      </w:r>
    </w:p>
    <w:p w14:paraId="3D8544AA" w14:textId="77777777" w:rsidR="001658DB" w:rsidRPr="0000323C" w:rsidRDefault="001658DB" w:rsidP="001658D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Vincent Bougie – bouv1906 </w:t>
      </w:r>
      <w:r w:rsidRPr="0000323C">
        <w:rPr>
          <w:rFonts w:ascii="Arial" w:hAnsi="Arial" w:cs="Arial"/>
          <w:color w:val="000000"/>
          <w:sz w:val="22"/>
          <w:szCs w:val="22"/>
        </w:rPr>
        <w:t>–</w:t>
      </w:r>
    </w:p>
    <w:p w14:paraId="3CA8081F" w14:textId="77777777" w:rsidR="001658DB" w:rsidRPr="0000323C" w:rsidRDefault="001658DB" w:rsidP="001658DB">
      <w:pPr>
        <w:pStyle w:val="NormalWeb"/>
        <w:spacing w:before="0" w:beforeAutospacing="0" w:after="0" w:afterAutospacing="0"/>
        <w:jc w:val="center"/>
      </w:pPr>
      <w:r w:rsidRPr="0000323C">
        <w:rPr>
          <w:rFonts w:ascii="Arial" w:hAnsi="Arial" w:cs="Arial"/>
          <w:color w:val="000000"/>
          <w:sz w:val="22"/>
          <w:szCs w:val="22"/>
        </w:rPr>
        <w:t>Claude Samuel Chrétien – chrc1601–</w:t>
      </w:r>
    </w:p>
    <w:p w14:paraId="154C695A" w14:textId="77777777" w:rsidR="001658DB" w:rsidRPr="0000323C" w:rsidRDefault="001658DB" w:rsidP="001658D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Alex Brian Diallo </w:t>
      </w:r>
      <w:r w:rsidRPr="0000323C">
        <w:rPr>
          <w:rFonts w:ascii="Arial" w:hAnsi="Arial" w:cs="Arial"/>
          <w:color w:val="000000"/>
          <w:sz w:val="22"/>
          <w:szCs w:val="22"/>
        </w:rPr>
        <w:t>–</w:t>
      </w:r>
      <w:r>
        <w:rPr>
          <w:rFonts w:ascii="Arial" w:hAnsi="Arial" w:cs="Arial"/>
          <w:color w:val="000000"/>
          <w:sz w:val="22"/>
          <w:szCs w:val="22"/>
        </w:rPr>
        <w:t xml:space="preserve"> diaa2116 </w:t>
      </w:r>
      <w:r w:rsidRPr="0000323C">
        <w:rPr>
          <w:rFonts w:ascii="Arial" w:hAnsi="Arial" w:cs="Arial"/>
          <w:color w:val="000000"/>
          <w:sz w:val="22"/>
          <w:szCs w:val="22"/>
        </w:rPr>
        <w:t>–</w:t>
      </w:r>
    </w:p>
    <w:p w14:paraId="51961B02" w14:textId="2153B56F" w:rsidR="001658DB" w:rsidRPr="00FE14B1" w:rsidRDefault="001658DB" w:rsidP="001658DB">
      <w:pPr>
        <w:pStyle w:val="NormalWeb"/>
        <w:spacing w:before="0" w:beforeAutospacing="0" w:after="0" w:afterAutospacing="0"/>
        <w:jc w:val="center"/>
        <w:rPr>
          <w:lang w:val="en-CA"/>
        </w:rPr>
      </w:pPr>
      <w:r w:rsidRPr="00FE14B1">
        <w:rPr>
          <w:rFonts w:ascii="Arial" w:hAnsi="Arial" w:cs="Arial"/>
          <w:color w:val="000000"/>
          <w:sz w:val="22"/>
          <w:szCs w:val="22"/>
          <w:lang w:val="en-CA"/>
        </w:rPr>
        <w:t>Jérôme Godin – godj2407 –</w:t>
      </w:r>
    </w:p>
    <w:p w14:paraId="0696F532" w14:textId="77777777" w:rsidR="001658DB" w:rsidRDefault="001658DB" w:rsidP="001658D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Gabriel Martin-Hardy - marg2121 –</w:t>
      </w:r>
    </w:p>
    <w:p w14:paraId="68492DFE" w14:textId="77777777" w:rsidR="001658DB" w:rsidRDefault="001658DB" w:rsidP="001658DB">
      <w:pPr>
        <w:pStyle w:val="NormalWeb"/>
        <w:spacing w:before="0" w:beforeAutospacing="0" w:after="0" w:afterAutospacing="0"/>
      </w:pPr>
    </w:p>
    <w:p w14:paraId="5A765744" w14:textId="77777777" w:rsidR="001658DB" w:rsidRDefault="001658DB" w:rsidP="001658DB">
      <w:pPr>
        <w:pStyle w:val="NormalWeb"/>
        <w:spacing w:before="0" w:beforeAutospacing="0" w:after="0" w:afterAutospacing="0"/>
        <w:jc w:val="center"/>
        <w:sectPr w:rsidR="001658DB" w:rsidSect="0075168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type w:val="continuous"/>
          <w:pgSz w:w="15840" w:h="12240" w:orient="landscape" w:code="1"/>
          <w:pgMar w:top="567" w:right="567" w:bottom="567" w:left="567" w:header="567" w:footer="567" w:gutter="0"/>
          <w:cols w:space="708"/>
          <w:docGrid w:linePitch="360"/>
        </w:sectPr>
      </w:pPr>
      <w:r>
        <w:rPr>
          <w:rFonts w:ascii="Arial" w:hAnsi="Arial" w:cs="Arial"/>
          <w:color w:val="000000"/>
          <w:sz w:val="22"/>
          <w:szCs w:val="22"/>
        </w:rPr>
        <w:t>Sherbrooke – 9 juin 2016</w:t>
      </w:r>
    </w:p>
    <w:p w14:paraId="09DE2C04" w14:textId="77777777" w:rsidR="00DF2293" w:rsidRPr="0025036D" w:rsidRDefault="00DF26CE" w:rsidP="00C00603">
      <w:pPr>
        <w:pStyle w:val="Heading1"/>
        <w:numPr>
          <w:ilvl w:val="0"/>
          <w:numId w:val="0"/>
        </w:numPr>
      </w:pPr>
      <w:r w:rsidRPr="0025036D">
        <w:lastRenderedPageBreak/>
        <w:t>Préface</w:t>
      </w:r>
      <w:bookmarkEnd w:id="0"/>
      <w:bookmarkEnd w:id="1"/>
      <w:bookmarkEnd w:id="2"/>
      <w:bookmarkEnd w:id="3"/>
    </w:p>
    <w:p w14:paraId="41C3C146" w14:textId="77777777" w:rsidR="00923BDE" w:rsidRDefault="00923BDE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697CB2F5" w14:textId="51584108" w:rsidR="001A25E4" w:rsidRPr="0025036D" w:rsidRDefault="001A25E4" w:rsidP="00C00603">
      <w:pPr>
        <w:pStyle w:val="Heading1"/>
        <w:numPr>
          <w:ilvl w:val="0"/>
          <w:numId w:val="0"/>
        </w:numPr>
      </w:pPr>
      <w:bookmarkStart w:id="6" w:name="_Toc398304733"/>
      <w:r w:rsidRPr="0025036D">
        <w:lastRenderedPageBreak/>
        <w:t>Table des matières</w:t>
      </w:r>
      <w:bookmarkEnd w:id="6"/>
    </w:p>
    <w:p w14:paraId="6D5ECC82" w14:textId="77777777" w:rsidR="00B52F69" w:rsidRDefault="00814B0D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r w:rsidRPr="0025036D">
        <w:fldChar w:fldCharType="begin"/>
      </w:r>
      <w:r w:rsidRPr="0025036D">
        <w:instrText xml:space="preserve"> TOC \o "1-3" \h \z \u </w:instrText>
      </w:r>
      <w:r w:rsidRPr="0025036D">
        <w:fldChar w:fldCharType="separate"/>
      </w:r>
      <w:hyperlink w:anchor="_Toc398304732" w:history="1">
        <w:r w:rsidR="00B52F69" w:rsidRPr="00C221AB">
          <w:rPr>
            <w:rStyle w:val="Hyperlink"/>
          </w:rPr>
          <w:t>Préface</w:t>
        </w:r>
        <w:r w:rsidR="00B52F69">
          <w:rPr>
            <w:webHidden/>
          </w:rPr>
          <w:tab/>
        </w:r>
        <w:r w:rsidR="00B52F69">
          <w:rPr>
            <w:webHidden/>
          </w:rPr>
          <w:fldChar w:fldCharType="begin"/>
        </w:r>
        <w:r w:rsidR="00B52F69">
          <w:rPr>
            <w:webHidden/>
          </w:rPr>
          <w:instrText xml:space="preserve"> PAGEREF _Toc398304732 \h </w:instrText>
        </w:r>
        <w:r w:rsidR="00B52F69">
          <w:rPr>
            <w:webHidden/>
          </w:rPr>
        </w:r>
        <w:r w:rsidR="00B52F69">
          <w:rPr>
            <w:webHidden/>
          </w:rPr>
          <w:fldChar w:fldCharType="separate"/>
        </w:r>
        <w:r w:rsidR="00B52F69">
          <w:rPr>
            <w:webHidden/>
          </w:rPr>
          <w:t>i</w:t>
        </w:r>
        <w:r w:rsidR="00B52F69">
          <w:rPr>
            <w:webHidden/>
          </w:rPr>
          <w:fldChar w:fldCharType="end"/>
        </w:r>
      </w:hyperlink>
    </w:p>
    <w:p w14:paraId="68D884B2" w14:textId="77777777" w:rsidR="00B52F69" w:rsidRDefault="005D02E4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398304733" w:history="1">
        <w:r w:rsidR="00B52F69" w:rsidRPr="00C221AB">
          <w:rPr>
            <w:rStyle w:val="Hyperlink"/>
          </w:rPr>
          <w:t>Table des matières</w:t>
        </w:r>
        <w:r w:rsidR="00B52F69">
          <w:rPr>
            <w:webHidden/>
          </w:rPr>
          <w:tab/>
        </w:r>
        <w:r w:rsidR="00B52F69">
          <w:rPr>
            <w:webHidden/>
          </w:rPr>
          <w:fldChar w:fldCharType="begin"/>
        </w:r>
        <w:r w:rsidR="00B52F69">
          <w:rPr>
            <w:webHidden/>
          </w:rPr>
          <w:instrText xml:space="preserve"> PAGEREF _Toc398304733 \h </w:instrText>
        </w:r>
        <w:r w:rsidR="00B52F69">
          <w:rPr>
            <w:webHidden/>
          </w:rPr>
        </w:r>
        <w:r w:rsidR="00B52F69">
          <w:rPr>
            <w:webHidden/>
          </w:rPr>
          <w:fldChar w:fldCharType="separate"/>
        </w:r>
        <w:r w:rsidR="00B52F69">
          <w:rPr>
            <w:webHidden/>
          </w:rPr>
          <w:t>ii</w:t>
        </w:r>
        <w:r w:rsidR="00B52F69">
          <w:rPr>
            <w:webHidden/>
          </w:rPr>
          <w:fldChar w:fldCharType="end"/>
        </w:r>
      </w:hyperlink>
    </w:p>
    <w:p w14:paraId="5567890A" w14:textId="77777777" w:rsidR="00B52F69" w:rsidRDefault="005D02E4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398304734" w:history="1">
        <w:r w:rsidR="00B52F69" w:rsidRPr="00C221AB">
          <w:rPr>
            <w:rStyle w:val="Hyperlink"/>
          </w:rPr>
          <w:t>Liste des figures</w:t>
        </w:r>
        <w:r w:rsidR="00B52F69">
          <w:rPr>
            <w:webHidden/>
          </w:rPr>
          <w:tab/>
        </w:r>
        <w:r w:rsidR="00B52F69">
          <w:rPr>
            <w:webHidden/>
          </w:rPr>
          <w:fldChar w:fldCharType="begin"/>
        </w:r>
        <w:r w:rsidR="00B52F69">
          <w:rPr>
            <w:webHidden/>
          </w:rPr>
          <w:instrText xml:space="preserve"> PAGEREF _Toc398304734 \h </w:instrText>
        </w:r>
        <w:r w:rsidR="00B52F69">
          <w:rPr>
            <w:webHidden/>
          </w:rPr>
        </w:r>
        <w:r w:rsidR="00B52F69">
          <w:rPr>
            <w:webHidden/>
          </w:rPr>
          <w:fldChar w:fldCharType="separate"/>
        </w:r>
        <w:r w:rsidR="00B52F69">
          <w:rPr>
            <w:webHidden/>
          </w:rPr>
          <w:t>iii</w:t>
        </w:r>
        <w:r w:rsidR="00B52F69">
          <w:rPr>
            <w:webHidden/>
          </w:rPr>
          <w:fldChar w:fldCharType="end"/>
        </w:r>
      </w:hyperlink>
    </w:p>
    <w:p w14:paraId="00011F73" w14:textId="77777777" w:rsidR="00B52F69" w:rsidRDefault="005D02E4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398304735" w:history="1">
        <w:r w:rsidR="00B52F69" w:rsidRPr="00C221AB">
          <w:rPr>
            <w:rStyle w:val="Hyperlink"/>
          </w:rPr>
          <w:t>Liste des tableaux</w:t>
        </w:r>
        <w:r w:rsidR="00B52F69">
          <w:rPr>
            <w:webHidden/>
          </w:rPr>
          <w:tab/>
        </w:r>
        <w:r w:rsidR="00B52F69">
          <w:rPr>
            <w:webHidden/>
          </w:rPr>
          <w:fldChar w:fldCharType="begin"/>
        </w:r>
        <w:r w:rsidR="00B52F69">
          <w:rPr>
            <w:webHidden/>
          </w:rPr>
          <w:instrText xml:space="preserve"> PAGEREF _Toc398304735 \h </w:instrText>
        </w:r>
        <w:r w:rsidR="00B52F69">
          <w:rPr>
            <w:webHidden/>
          </w:rPr>
        </w:r>
        <w:r w:rsidR="00B52F69">
          <w:rPr>
            <w:webHidden/>
          </w:rPr>
          <w:fldChar w:fldCharType="separate"/>
        </w:r>
        <w:r w:rsidR="00B52F69">
          <w:rPr>
            <w:webHidden/>
          </w:rPr>
          <w:t>iii</w:t>
        </w:r>
        <w:r w:rsidR="00B52F69">
          <w:rPr>
            <w:webHidden/>
          </w:rPr>
          <w:fldChar w:fldCharType="end"/>
        </w:r>
      </w:hyperlink>
    </w:p>
    <w:p w14:paraId="462037F3" w14:textId="77777777" w:rsidR="00B52F69" w:rsidRDefault="005D02E4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398304736" w:history="1">
        <w:r w:rsidR="00B52F69" w:rsidRPr="00C221AB">
          <w:rPr>
            <w:rStyle w:val="Hyperlink"/>
          </w:rPr>
          <w:t>Lexique</w:t>
        </w:r>
        <w:r w:rsidR="00B52F69">
          <w:rPr>
            <w:webHidden/>
          </w:rPr>
          <w:tab/>
        </w:r>
        <w:r w:rsidR="00B52F69">
          <w:rPr>
            <w:webHidden/>
          </w:rPr>
          <w:fldChar w:fldCharType="begin"/>
        </w:r>
        <w:r w:rsidR="00B52F69">
          <w:rPr>
            <w:webHidden/>
          </w:rPr>
          <w:instrText xml:space="preserve"> PAGEREF _Toc398304736 \h </w:instrText>
        </w:r>
        <w:r w:rsidR="00B52F69">
          <w:rPr>
            <w:webHidden/>
          </w:rPr>
        </w:r>
        <w:r w:rsidR="00B52F69">
          <w:rPr>
            <w:webHidden/>
          </w:rPr>
          <w:fldChar w:fldCharType="separate"/>
        </w:r>
        <w:r w:rsidR="00B52F69">
          <w:rPr>
            <w:webHidden/>
          </w:rPr>
          <w:t>iv</w:t>
        </w:r>
        <w:r w:rsidR="00B52F69">
          <w:rPr>
            <w:webHidden/>
          </w:rPr>
          <w:fldChar w:fldCharType="end"/>
        </w:r>
      </w:hyperlink>
    </w:p>
    <w:p w14:paraId="5D0F2F75" w14:textId="77777777" w:rsidR="00B52F69" w:rsidRDefault="005D02E4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398304737" w:history="1">
        <w:r w:rsidR="00B52F69" w:rsidRPr="00C221AB">
          <w:rPr>
            <w:rStyle w:val="Hyperlink"/>
          </w:rPr>
          <w:t>Liste des symboles</w:t>
        </w:r>
        <w:r w:rsidR="00B52F69">
          <w:rPr>
            <w:webHidden/>
          </w:rPr>
          <w:tab/>
        </w:r>
        <w:r w:rsidR="00B52F69">
          <w:rPr>
            <w:webHidden/>
          </w:rPr>
          <w:fldChar w:fldCharType="begin"/>
        </w:r>
        <w:r w:rsidR="00B52F69">
          <w:rPr>
            <w:webHidden/>
          </w:rPr>
          <w:instrText xml:space="preserve"> PAGEREF _Toc398304737 \h </w:instrText>
        </w:r>
        <w:r w:rsidR="00B52F69">
          <w:rPr>
            <w:webHidden/>
          </w:rPr>
        </w:r>
        <w:r w:rsidR="00B52F69">
          <w:rPr>
            <w:webHidden/>
          </w:rPr>
          <w:fldChar w:fldCharType="separate"/>
        </w:r>
        <w:r w:rsidR="00B52F69">
          <w:rPr>
            <w:webHidden/>
          </w:rPr>
          <w:t>iv</w:t>
        </w:r>
        <w:r w:rsidR="00B52F69">
          <w:rPr>
            <w:webHidden/>
          </w:rPr>
          <w:fldChar w:fldCharType="end"/>
        </w:r>
      </w:hyperlink>
    </w:p>
    <w:p w14:paraId="2A9C7C76" w14:textId="77777777" w:rsidR="00B52F69" w:rsidRDefault="005D02E4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398304738" w:history="1">
        <w:r w:rsidR="00B52F69" w:rsidRPr="00C221AB">
          <w:rPr>
            <w:rStyle w:val="Hyperlink"/>
          </w:rPr>
          <w:t>Liste des acronymes</w:t>
        </w:r>
        <w:r w:rsidR="00B52F69">
          <w:rPr>
            <w:webHidden/>
          </w:rPr>
          <w:tab/>
        </w:r>
        <w:r w:rsidR="00B52F69">
          <w:rPr>
            <w:webHidden/>
          </w:rPr>
          <w:fldChar w:fldCharType="begin"/>
        </w:r>
        <w:r w:rsidR="00B52F69">
          <w:rPr>
            <w:webHidden/>
          </w:rPr>
          <w:instrText xml:space="preserve"> PAGEREF _Toc398304738 \h </w:instrText>
        </w:r>
        <w:r w:rsidR="00B52F69">
          <w:rPr>
            <w:webHidden/>
          </w:rPr>
        </w:r>
        <w:r w:rsidR="00B52F69">
          <w:rPr>
            <w:webHidden/>
          </w:rPr>
          <w:fldChar w:fldCharType="separate"/>
        </w:r>
        <w:r w:rsidR="00B52F69">
          <w:rPr>
            <w:webHidden/>
          </w:rPr>
          <w:t>iv</w:t>
        </w:r>
        <w:r w:rsidR="00B52F69">
          <w:rPr>
            <w:webHidden/>
          </w:rPr>
          <w:fldChar w:fldCharType="end"/>
        </w:r>
      </w:hyperlink>
    </w:p>
    <w:p w14:paraId="505F965B" w14:textId="77777777" w:rsidR="00B52F69" w:rsidRDefault="005D02E4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398304739" w:history="1">
        <w:r w:rsidR="00B52F69" w:rsidRPr="00C221AB">
          <w:rPr>
            <w:rStyle w:val="Hyperlink"/>
          </w:rPr>
          <w:t>Chapitre 1 Introduction</w:t>
        </w:r>
        <w:r w:rsidR="00B52F69">
          <w:rPr>
            <w:webHidden/>
          </w:rPr>
          <w:tab/>
        </w:r>
        <w:r w:rsidR="00B52F69">
          <w:rPr>
            <w:webHidden/>
          </w:rPr>
          <w:fldChar w:fldCharType="begin"/>
        </w:r>
        <w:r w:rsidR="00B52F69">
          <w:rPr>
            <w:webHidden/>
          </w:rPr>
          <w:instrText xml:space="preserve"> PAGEREF _Toc398304739 \h </w:instrText>
        </w:r>
        <w:r w:rsidR="00B52F69">
          <w:rPr>
            <w:webHidden/>
          </w:rPr>
        </w:r>
        <w:r w:rsidR="00B52F69">
          <w:rPr>
            <w:webHidden/>
          </w:rPr>
          <w:fldChar w:fldCharType="separate"/>
        </w:r>
        <w:r w:rsidR="00B52F69">
          <w:rPr>
            <w:webHidden/>
          </w:rPr>
          <w:t>5</w:t>
        </w:r>
        <w:r w:rsidR="00B52F69">
          <w:rPr>
            <w:webHidden/>
          </w:rPr>
          <w:fldChar w:fldCharType="end"/>
        </w:r>
      </w:hyperlink>
    </w:p>
    <w:p w14:paraId="7E17F294" w14:textId="77777777" w:rsidR="00B52F69" w:rsidRDefault="005D02E4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398304740" w:history="1">
        <w:r w:rsidR="00B52F69" w:rsidRPr="00C221AB">
          <w:rPr>
            <w:rStyle w:val="Hyperlink"/>
          </w:rPr>
          <w:t>Chapitre 2 Développement</w:t>
        </w:r>
        <w:r w:rsidR="00B52F69">
          <w:rPr>
            <w:webHidden/>
          </w:rPr>
          <w:tab/>
        </w:r>
        <w:r w:rsidR="00B52F69">
          <w:rPr>
            <w:webHidden/>
          </w:rPr>
          <w:fldChar w:fldCharType="begin"/>
        </w:r>
        <w:r w:rsidR="00B52F69">
          <w:rPr>
            <w:webHidden/>
          </w:rPr>
          <w:instrText xml:space="preserve"> PAGEREF _Toc398304740 \h </w:instrText>
        </w:r>
        <w:r w:rsidR="00B52F69">
          <w:rPr>
            <w:webHidden/>
          </w:rPr>
        </w:r>
        <w:r w:rsidR="00B52F69">
          <w:rPr>
            <w:webHidden/>
          </w:rPr>
          <w:fldChar w:fldCharType="separate"/>
        </w:r>
        <w:r w:rsidR="00B52F69">
          <w:rPr>
            <w:webHidden/>
          </w:rPr>
          <w:t>5</w:t>
        </w:r>
        <w:r w:rsidR="00B52F69">
          <w:rPr>
            <w:webHidden/>
          </w:rPr>
          <w:fldChar w:fldCharType="end"/>
        </w:r>
      </w:hyperlink>
    </w:p>
    <w:p w14:paraId="77C20994" w14:textId="77777777" w:rsidR="00B52F69" w:rsidRDefault="005D02E4">
      <w:pPr>
        <w:pStyle w:val="TOC2"/>
        <w:rPr>
          <w:rFonts w:eastAsiaTheme="minorEastAsia" w:cstheme="minorBidi"/>
          <w:sz w:val="22"/>
          <w:szCs w:val="22"/>
        </w:rPr>
      </w:pPr>
      <w:hyperlink w:anchor="_Toc398304741" w:history="1">
        <w:r w:rsidR="00B52F69" w:rsidRPr="00C221AB">
          <w:rPr>
            <w:rStyle w:val="Hyperlink"/>
          </w:rPr>
          <w:t>2.1</w:t>
        </w:r>
        <w:r w:rsidR="00B52F69">
          <w:rPr>
            <w:rFonts w:eastAsiaTheme="minorEastAsia" w:cstheme="minorBidi"/>
            <w:sz w:val="22"/>
            <w:szCs w:val="22"/>
          </w:rPr>
          <w:tab/>
        </w:r>
        <w:r w:rsidR="00B52F69" w:rsidRPr="00C221AB">
          <w:rPr>
            <w:rStyle w:val="Hyperlink"/>
          </w:rPr>
          <w:t>Exemple d’équation</w:t>
        </w:r>
        <w:r w:rsidR="00B52F69">
          <w:rPr>
            <w:webHidden/>
          </w:rPr>
          <w:tab/>
        </w:r>
        <w:r w:rsidR="00B52F69">
          <w:rPr>
            <w:webHidden/>
          </w:rPr>
          <w:fldChar w:fldCharType="begin"/>
        </w:r>
        <w:r w:rsidR="00B52F69">
          <w:rPr>
            <w:webHidden/>
          </w:rPr>
          <w:instrText xml:space="preserve"> PAGEREF _Toc398304741 \h </w:instrText>
        </w:r>
        <w:r w:rsidR="00B52F69">
          <w:rPr>
            <w:webHidden/>
          </w:rPr>
        </w:r>
        <w:r w:rsidR="00B52F69">
          <w:rPr>
            <w:webHidden/>
          </w:rPr>
          <w:fldChar w:fldCharType="separate"/>
        </w:r>
        <w:r w:rsidR="00B52F69">
          <w:rPr>
            <w:webHidden/>
          </w:rPr>
          <w:t>5</w:t>
        </w:r>
        <w:r w:rsidR="00B52F69">
          <w:rPr>
            <w:webHidden/>
          </w:rPr>
          <w:fldChar w:fldCharType="end"/>
        </w:r>
      </w:hyperlink>
    </w:p>
    <w:p w14:paraId="69F66FAB" w14:textId="77777777" w:rsidR="00B52F69" w:rsidRDefault="005D02E4">
      <w:pPr>
        <w:pStyle w:val="TOC2"/>
        <w:rPr>
          <w:rFonts w:eastAsiaTheme="minorEastAsia" w:cstheme="minorBidi"/>
          <w:sz w:val="22"/>
          <w:szCs w:val="22"/>
        </w:rPr>
      </w:pPr>
      <w:hyperlink w:anchor="_Toc398304742" w:history="1">
        <w:r w:rsidR="00B52F69" w:rsidRPr="00C221AB">
          <w:rPr>
            <w:rStyle w:val="Hyperlink"/>
          </w:rPr>
          <w:t>2.2</w:t>
        </w:r>
        <w:r w:rsidR="00B52F69">
          <w:rPr>
            <w:rFonts w:eastAsiaTheme="minorEastAsia" w:cstheme="minorBidi"/>
            <w:sz w:val="22"/>
            <w:szCs w:val="22"/>
          </w:rPr>
          <w:tab/>
        </w:r>
        <w:r w:rsidR="00B52F69" w:rsidRPr="00C221AB">
          <w:rPr>
            <w:rStyle w:val="Hyperlink"/>
          </w:rPr>
          <w:t>Exemple de tableau</w:t>
        </w:r>
        <w:r w:rsidR="00B52F69">
          <w:rPr>
            <w:webHidden/>
          </w:rPr>
          <w:tab/>
        </w:r>
        <w:r w:rsidR="00B52F69">
          <w:rPr>
            <w:webHidden/>
          </w:rPr>
          <w:fldChar w:fldCharType="begin"/>
        </w:r>
        <w:r w:rsidR="00B52F69">
          <w:rPr>
            <w:webHidden/>
          </w:rPr>
          <w:instrText xml:space="preserve"> PAGEREF _Toc398304742 \h </w:instrText>
        </w:r>
        <w:r w:rsidR="00B52F69">
          <w:rPr>
            <w:webHidden/>
          </w:rPr>
        </w:r>
        <w:r w:rsidR="00B52F69">
          <w:rPr>
            <w:webHidden/>
          </w:rPr>
          <w:fldChar w:fldCharType="separate"/>
        </w:r>
        <w:r w:rsidR="00B52F69">
          <w:rPr>
            <w:webHidden/>
          </w:rPr>
          <w:t>5</w:t>
        </w:r>
        <w:r w:rsidR="00B52F69">
          <w:rPr>
            <w:webHidden/>
          </w:rPr>
          <w:fldChar w:fldCharType="end"/>
        </w:r>
      </w:hyperlink>
    </w:p>
    <w:p w14:paraId="2E26EB88" w14:textId="77777777" w:rsidR="00B52F69" w:rsidRDefault="005D02E4">
      <w:pPr>
        <w:pStyle w:val="TOC2"/>
        <w:rPr>
          <w:rFonts w:eastAsiaTheme="minorEastAsia" w:cstheme="minorBidi"/>
          <w:sz w:val="22"/>
          <w:szCs w:val="22"/>
        </w:rPr>
      </w:pPr>
      <w:hyperlink w:anchor="_Toc398304743" w:history="1">
        <w:r w:rsidR="00B52F69" w:rsidRPr="00C221AB">
          <w:rPr>
            <w:rStyle w:val="Hyperlink"/>
          </w:rPr>
          <w:t>2.3</w:t>
        </w:r>
        <w:r w:rsidR="00B52F69">
          <w:rPr>
            <w:rFonts w:eastAsiaTheme="minorEastAsia" w:cstheme="minorBidi"/>
            <w:sz w:val="22"/>
            <w:szCs w:val="22"/>
          </w:rPr>
          <w:tab/>
        </w:r>
        <w:r w:rsidR="00B52F69" w:rsidRPr="00C221AB">
          <w:rPr>
            <w:rStyle w:val="Hyperlink"/>
          </w:rPr>
          <w:t>Exemple de graphique</w:t>
        </w:r>
        <w:r w:rsidR="00B52F69">
          <w:rPr>
            <w:webHidden/>
          </w:rPr>
          <w:tab/>
        </w:r>
        <w:r w:rsidR="00B52F69">
          <w:rPr>
            <w:webHidden/>
          </w:rPr>
          <w:fldChar w:fldCharType="begin"/>
        </w:r>
        <w:r w:rsidR="00B52F69">
          <w:rPr>
            <w:webHidden/>
          </w:rPr>
          <w:instrText xml:space="preserve"> PAGEREF _Toc398304743 \h </w:instrText>
        </w:r>
        <w:r w:rsidR="00B52F69">
          <w:rPr>
            <w:webHidden/>
          </w:rPr>
        </w:r>
        <w:r w:rsidR="00B52F69">
          <w:rPr>
            <w:webHidden/>
          </w:rPr>
          <w:fldChar w:fldCharType="separate"/>
        </w:r>
        <w:r w:rsidR="00B52F69">
          <w:rPr>
            <w:webHidden/>
          </w:rPr>
          <w:t>5</w:t>
        </w:r>
        <w:r w:rsidR="00B52F69">
          <w:rPr>
            <w:webHidden/>
          </w:rPr>
          <w:fldChar w:fldCharType="end"/>
        </w:r>
      </w:hyperlink>
    </w:p>
    <w:p w14:paraId="26269647" w14:textId="77777777" w:rsidR="00B52F69" w:rsidRDefault="005D02E4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398304744" w:history="1">
        <w:r w:rsidR="00B52F69" w:rsidRPr="00C221AB">
          <w:rPr>
            <w:rStyle w:val="Hyperlink"/>
          </w:rPr>
          <w:t>Chapitre 3 Conclusion</w:t>
        </w:r>
        <w:r w:rsidR="00B52F69">
          <w:rPr>
            <w:webHidden/>
          </w:rPr>
          <w:tab/>
        </w:r>
        <w:r w:rsidR="00B52F69">
          <w:rPr>
            <w:webHidden/>
          </w:rPr>
          <w:fldChar w:fldCharType="begin"/>
        </w:r>
        <w:r w:rsidR="00B52F69">
          <w:rPr>
            <w:webHidden/>
          </w:rPr>
          <w:instrText xml:space="preserve"> PAGEREF _Toc398304744 \h </w:instrText>
        </w:r>
        <w:r w:rsidR="00B52F69">
          <w:rPr>
            <w:webHidden/>
          </w:rPr>
        </w:r>
        <w:r w:rsidR="00B52F69">
          <w:rPr>
            <w:webHidden/>
          </w:rPr>
          <w:fldChar w:fldCharType="separate"/>
        </w:r>
        <w:r w:rsidR="00B52F69">
          <w:rPr>
            <w:webHidden/>
          </w:rPr>
          <w:t>6</w:t>
        </w:r>
        <w:r w:rsidR="00B52F69">
          <w:rPr>
            <w:webHidden/>
          </w:rPr>
          <w:fldChar w:fldCharType="end"/>
        </w:r>
      </w:hyperlink>
    </w:p>
    <w:p w14:paraId="315FDB6A" w14:textId="77777777" w:rsidR="00B52F69" w:rsidRDefault="005D02E4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398304745" w:history="1">
        <w:r w:rsidR="00B52F69" w:rsidRPr="00C221AB">
          <w:rPr>
            <w:rStyle w:val="Hyperlink"/>
          </w:rPr>
          <w:t>Chapitre 4</w:t>
        </w:r>
        <w:r w:rsidR="00B52F69" w:rsidRPr="00C221AB">
          <w:rPr>
            <w:rStyle w:val="Hyperlink"/>
            <w:rFonts w:eastAsia="Times New Roman"/>
            <w:bCs/>
          </w:rPr>
          <w:t xml:space="preserve"> </w:t>
        </w:r>
        <w:r w:rsidR="00B52F69" w:rsidRPr="00C221AB">
          <w:rPr>
            <w:rStyle w:val="Hyperlink"/>
          </w:rPr>
          <w:t>- Références</w:t>
        </w:r>
        <w:r w:rsidR="00B52F69">
          <w:rPr>
            <w:webHidden/>
          </w:rPr>
          <w:tab/>
        </w:r>
        <w:r w:rsidR="00B52F69">
          <w:rPr>
            <w:webHidden/>
          </w:rPr>
          <w:fldChar w:fldCharType="begin"/>
        </w:r>
        <w:r w:rsidR="00B52F69">
          <w:rPr>
            <w:webHidden/>
          </w:rPr>
          <w:instrText xml:space="preserve"> PAGEREF _Toc398304745 \h </w:instrText>
        </w:r>
        <w:r w:rsidR="00B52F69">
          <w:rPr>
            <w:webHidden/>
          </w:rPr>
        </w:r>
        <w:r w:rsidR="00B52F69">
          <w:rPr>
            <w:webHidden/>
          </w:rPr>
          <w:fldChar w:fldCharType="separate"/>
        </w:r>
        <w:r w:rsidR="00B52F69">
          <w:rPr>
            <w:webHidden/>
          </w:rPr>
          <w:t>7</w:t>
        </w:r>
        <w:r w:rsidR="00B52F69">
          <w:rPr>
            <w:webHidden/>
          </w:rPr>
          <w:fldChar w:fldCharType="end"/>
        </w:r>
      </w:hyperlink>
    </w:p>
    <w:p w14:paraId="45713F22" w14:textId="77777777" w:rsidR="00B52F69" w:rsidRDefault="005D02E4">
      <w:pPr>
        <w:pStyle w:val="TOC1"/>
        <w:tabs>
          <w:tab w:val="left" w:pos="132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398304746" w:history="1">
        <w:r w:rsidR="00B52F69" w:rsidRPr="00C221AB">
          <w:rPr>
            <w:rStyle w:val="Hyperlink"/>
          </w:rPr>
          <w:t>Annexe A</w:t>
        </w:r>
        <w:r w:rsidR="00B52F69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B52F69" w:rsidRPr="00C221AB">
          <w:rPr>
            <w:rStyle w:val="Hyperlink"/>
          </w:rPr>
          <w:t>Exemple d’annexe</w:t>
        </w:r>
        <w:r w:rsidR="00B52F69">
          <w:rPr>
            <w:webHidden/>
          </w:rPr>
          <w:tab/>
        </w:r>
        <w:r w:rsidR="00B52F69">
          <w:rPr>
            <w:webHidden/>
          </w:rPr>
          <w:fldChar w:fldCharType="begin"/>
        </w:r>
        <w:r w:rsidR="00B52F69">
          <w:rPr>
            <w:webHidden/>
          </w:rPr>
          <w:instrText xml:space="preserve"> PAGEREF _Toc398304746 \h </w:instrText>
        </w:r>
        <w:r w:rsidR="00B52F69">
          <w:rPr>
            <w:webHidden/>
          </w:rPr>
        </w:r>
        <w:r w:rsidR="00B52F69">
          <w:rPr>
            <w:webHidden/>
          </w:rPr>
          <w:fldChar w:fldCharType="separate"/>
        </w:r>
        <w:r w:rsidR="00B52F69">
          <w:rPr>
            <w:webHidden/>
          </w:rPr>
          <w:t>8</w:t>
        </w:r>
        <w:r w:rsidR="00B52F69">
          <w:rPr>
            <w:webHidden/>
          </w:rPr>
          <w:fldChar w:fldCharType="end"/>
        </w:r>
      </w:hyperlink>
    </w:p>
    <w:p w14:paraId="7E9597B5" w14:textId="4BEA02E6" w:rsidR="00923BDE" w:rsidRDefault="00814B0D" w:rsidP="00923BDE">
      <w:pPr>
        <w:pStyle w:val="Heading1"/>
        <w:numPr>
          <w:ilvl w:val="0"/>
          <w:numId w:val="0"/>
        </w:numPr>
        <w:rPr>
          <w:b w:val="0"/>
          <w:smallCaps w:val="0"/>
        </w:rPr>
      </w:pPr>
      <w:r w:rsidRPr="0025036D">
        <w:fldChar w:fldCharType="end"/>
      </w:r>
      <w:r w:rsidR="00923BDE">
        <w:br w:type="page"/>
      </w:r>
    </w:p>
    <w:p w14:paraId="07C3FD6E" w14:textId="03FF9220" w:rsidR="001A25E4" w:rsidRPr="0025036D" w:rsidRDefault="004245AE" w:rsidP="00C00603">
      <w:pPr>
        <w:pStyle w:val="Heading1"/>
        <w:numPr>
          <w:ilvl w:val="0"/>
          <w:numId w:val="0"/>
        </w:numPr>
      </w:pPr>
      <w:bookmarkStart w:id="7" w:name="_Toc398304734"/>
      <w:r w:rsidRPr="0025036D">
        <w:lastRenderedPageBreak/>
        <w:t>Liste des figures</w:t>
      </w:r>
      <w:bookmarkEnd w:id="7"/>
    </w:p>
    <w:p w14:paraId="34225AC3" w14:textId="77777777" w:rsidR="00B52F69" w:rsidRDefault="004245AE">
      <w:pPr>
        <w:pStyle w:val="TableofFigures"/>
        <w:rPr>
          <w:rFonts w:eastAsiaTheme="minorEastAsia" w:cstheme="minorBidi"/>
          <w:sz w:val="22"/>
          <w:szCs w:val="22"/>
          <w:lang w:eastAsia="fr-CA"/>
        </w:rPr>
      </w:pPr>
      <w:r w:rsidRPr="0025036D">
        <w:fldChar w:fldCharType="begin"/>
      </w:r>
      <w:r w:rsidRPr="0025036D">
        <w:instrText xml:space="preserve"> TOC \h \z \c "Figure" </w:instrText>
      </w:r>
      <w:r w:rsidRPr="0025036D">
        <w:fldChar w:fldCharType="separate"/>
      </w:r>
      <w:hyperlink w:anchor="_Toc398304747" w:history="1">
        <w:r w:rsidR="00B52F69" w:rsidRPr="00041E5A">
          <w:rPr>
            <w:rStyle w:val="Hyperlink"/>
          </w:rPr>
          <w:t>Figure 1: Exemple de graphique</w:t>
        </w:r>
        <w:r w:rsidR="00B52F69">
          <w:rPr>
            <w:webHidden/>
          </w:rPr>
          <w:tab/>
        </w:r>
        <w:r w:rsidR="00B52F69">
          <w:rPr>
            <w:webHidden/>
          </w:rPr>
          <w:fldChar w:fldCharType="begin"/>
        </w:r>
        <w:r w:rsidR="00B52F69">
          <w:rPr>
            <w:webHidden/>
          </w:rPr>
          <w:instrText xml:space="preserve"> PAGEREF _Toc398304747 \h </w:instrText>
        </w:r>
        <w:r w:rsidR="00B52F69">
          <w:rPr>
            <w:webHidden/>
          </w:rPr>
        </w:r>
        <w:r w:rsidR="00B52F69">
          <w:rPr>
            <w:webHidden/>
          </w:rPr>
          <w:fldChar w:fldCharType="separate"/>
        </w:r>
        <w:r w:rsidR="00B52F69">
          <w:rPr>
            <w:webHidden/>
          </w:rPr>
          <w:t>6</w:t>
        </w:r>
        <w:r w:rsidR="00B52F69">
          <w:rPr>
            <w:webHidden/>
          </w:rPr>
          <w:fldChar w:fldCharType="end"/>
        </w:r>
      </w:hyperlink>
    </w:p>
    <w:p w14:paraId="09F73E07" w14:textId="77777777" w:rsidR="00C6272B" w:rsidRPr="0025036D" w:rsidRDefault="004245AE" w:rsidP="00E62234">
      <w:pPr>
        <w:spacing w:after="0"/>
        <w:jc w:val="left"/>
      </w:pPr>
      <w:r w:rsidRPr="0025036D">
        <w:fldChar w:fldCharType="end"/>
      </w:r>
    </w:p>
    <w:p w14:paraId="6D1347F7" w14:textId="77777777" w:rsidR="004245AE" w:rsidRPr="0025036D" w:rsidRDefault="004245AE" w:rsidP="00C00603">
      <w:pPr>
        <w:pStyle w:val="Heading1"/>
        <w:numPr>
          <w:ilvl w:val="0"/>
          <w:numId w:val="0"/>
        </w:numPr>
      </w:pPr>
      <w:bookmarkStart w:id="8" w:name="_Toc398304735"/>
      <w:r w:rsidRPr="0025036D">
        <w:t>Liste des table</w:t>
      </w:r>
      <w:r w:rsidR="00B03618" w:rsidRPr="0025036D">
        <w:t>aux</w:t>
      </w:r>
      <w:bookmarkEnd w:id="8"/>
    </w:p>
    <w:p w14:paraId="19766FA0" w14:textId="77777777" w:rsidR="00B52F69" w:rsidRDefault="001317C1">
      <w:pPr>
        <w:pStyle w:val="TableofFigures"/>
        <w:rPr>
          <w:rFonts w:eastAsiaTheme="minorEastAsia" w:cstheme="minorBidi"/>
          <w:sz w:val="22"/>
          <w:szCs w:val="22"/>
          <w:lang w:eastAsia="fr-CA"/>
        </w:rPr>
      </w:pPr>
      <w:r w:rsidRPr="0025036D">
        <w:fldChar w:fldCharType="begin"/>
      </w:r>
      <w:r w:rsidRPr="0025036D">
        <w:instrText xml:space="preserve"> TOC \h \z \c "Tableau" </w:instrText>
      </w:r>
      <w:r w:rsidRPr="0025036D">
        <w:fldChar w:fldCharType="separate"/>
      </w:r>
      <w:hyperlink w:anchor="_Toc398304748" w:history="1">
        <w:r w:rsidR="00B52F69" w:rsidRPr="00CC48C6">
          <w:rPr>
            <w:rStyle w:val="Hyperlink"/>
          </w:rPr>
          <w:t>Tableau 1: Exemple de tableau</w:t>
        </w:r>
        <w:r w:rsidR="00B52F69">
          <w:rPr>
            <w:webHidden/>
          </w:rPr>
          <w:tab/>
        </w:r>
        <w:r w:rsidR="00B52F69">
          <w:rPr>
            <w:webHidden/>
          </w:rPr>
          <w:fldChar w:fldCharType="begin"/>
        </w:r>
        <w:r w:rsidR="00B52F69">
          <w:rPr>
            <w:webHidden/>
          </w:rPr>
          <w:instrText xml:space="preserve"> PAGEREF _Toc398304748 \h </w:instrText>
        </w:r>
        <w:r w:rsidR="00B52F69">
          <w:rPr>
            <w:webHidden/>
          </w:rPr>
        </w:r>
        <w:r w:rsidR="00B52F69">
          <w:rPr>
            <w:webHidden/>
          </w:rPr>
          <w:fldChar w:fldCharType="separate"/>
        </w:r>
        <w:r w:rsidR="00B52F69">
          <w:rPr>
            <w:webHidden/>
          </w:rPr>
          <w:t>5</w:t>
        </w:r>
        <w:r w:rsidR="00B52F69">
          <w:rPr>
            <w:webHidden/>
          </w:rPr>
          <w:fldChar w:fldCharType="end"/>
        </w:r>
      </w:hyperlink>
    </w:p>
    <w:p w14:paraId="366A5C50" w14:textId="77777777" w:rsidR="00C6272B" w:rsidRPr="0025036D" w:rsidRDefault="001317C1" w:rsidP="00E62234">
      <w:r w:rsidRPr="0025036D">
        <w:fldChar w:fldCharType="end"/>
      </w:r>
      <w:bookmarkStart w:id="9" w:name="_Toc290389073"/>
      <w:bookmarkStart w:id="10" w:name="Lexique"/>
    </w:p>
    <w:p w14:paraId="5BF130EB" w14:textId="77777777" w:rsidR="00923BDE" w:rsidRDefault="00923BDE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0630CC0D" w14:textId="7FFE5AE0" w:rsidR="00C6272B" w:rsidRPr="0025036D" w:rsidRDefault="00C6272B" w:rsidP="00923BDE">
      <w:pPr>
        <w:pStyle w:val="Heading1"/>
        <w:numPr>
          <w:ilvl w:val="0"/>
          <w:numId w:val="0"/>
        </w:numPr>
      </w:pPr>
      <w:bookmarkStart w:id="11" w:name="_Toc398304736"/>
      <w:r w:rsidRPr="0025036D">
        <w:lastRenderedPageBreak/>
        <w:t>L</w:t>
      </w:r>
      <w:bookmarkEnd w:id="9"/>
      <w:bookmarkEnd w:id="10"/>
      <w:r w:rsidR="004F587D" w:rsidRPr="0025036D">
        <w:t>exique</w:t>
      </w:r>
      <w:bookmarkEnd w:id="11"/>
    </w:p>
    <w:tbl>
      <w:tblPr>
        <w:tblStyle w:val="Genie"/>
        <w:tblW w:w="0" w:type="auto"/>
        <w:tblLook w:val="0620" w:firstRow="1" w:lastRow="0" w:firstColumn="0" w:lastColumn="0" w:noHBand="1" w:noVBand="1"/>
      </w:tblPr>
      <w:tblGrid>
        <w:gridCol w:w="2268"/>
        <w:gridCol w:w="4253"/>
      </w:tblGrid>
      <w:tr w:rsidR="00C6272B" w:rsidRPr="0025036D" w14:paraId="3C89E247" w14:textId="77777777" w:rsidTr="00CC2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1910C353" w14:textId="77777777" w:rsidR="00C6272B" w:rsidRPr="0025036D" w:rsidRDefault="00C6272B" w:rsidP="00194B5E">
            <w:pPr>
              <w:pStyle w:val="Tableau"/>
            </w:pPr>
            <w:r w:rsidRPr="0025036D">
              <w:t>Terme technique</w:t>
            </w:r>
          </w:p>
        </w:tc>
        <w:tc>
          <w:tcPr>
            <w:tcW w:w="4253" w:type="dxa"/>
          </w:tcPr>
          <w:p w14:paraId="33220E43" w14:textId="77777777" w:rsidR="00C6272B" w:rsidRPr="0025036D" w:rsidRDefault="00C6272B" w:rsidP="00194B5E">
            <w:pPr>
              <w:pStyle w:val="Tableau"/>
            </w:pPr>
            <w:r w:rsidRPr="0025036D">
              <w:t>Définition</w:t>
            </w:r>
          </w:p>
        </w:tc>
      </w:tr>
      <w:tr w:rsidR="00C6272B" w:rsidRPr="0025036D" w14:paraId="10251DD2" w14:textId="77777777" w:rsidTr="00CC2F9B">
        <w:tc>
          <w:tcPr>
            <w:tcW w:w="2268" w:type="dxa"/>
          </w:tcPr>
          <w:p w14:paraId="10BA91A4" w14:textId="590E22D2" w:rsidR="00C6272B" w:rsidRPr="0025036D" w:rsidRDefault="00C6272B" w:rsidP="00194B5E">
            <w:pPr>
              <w:pStyle w:val="Tableau"/>
            </w:pPr>
          </w:p>
        </w:tc>
        <w:tc>
          <w:tcPr>
            <w:tcW w:w="4253" w:type="dxa"/>
          </w:tcPr>
          <w:p w14:paraId="6071FDDE" w14:textId="105647D3" w:rsidR="00C6272B" w:rsidRPr="0025036D" w:rsidRDefault="00C6272B" w:rsidP="00194B5E">
            <w:pPr>
              <w:pStyle w:val="Tableau"/>
            </w:pPr>
          </w:p>
        </w:tc>
      </w:tr>
      <w:tr w:rsidR="00C6272B" w:rsidRPr="0025036D" w14:paraId="739C658A" w14:textId="77777777" w:rsidTr="00CC2F9B">
        <w:tc>
          <w:tcPr>
            <w:tcW w:w="2268" w:type="dxa"/>
          </w:tcPr>
          <w:p w14:paraId="7AF5B18A" w14:textId="73F81BFA" w:rsidR="00C6272B" w:rsidRPr="0025036D" w:rsidRDefault="00C6272B" w:rsidP="00194B5E">
            <w:pPr>
              <w:pStyle w:val="Tableau"/>
            </w:pPr>
          </w:p>
        </w:tc>
        <w:tc>
          <w:tcPr>
            <w:tcW w:w="4253" w:type="dxa"/>
          </w:tcPr>
          <w:p w14:paraId="3EA8FA70" w14:textId="7D59AABD" w:rsidR="00C6272B" w:rsidRPr="0025036D" w:rsidRDefault="00C6272B" w:rsidP="00194B5E">
            <w:pPr>
              <w:pStyle w:val="Tableau"/>
            </w:pPr>
          </w:p>
        </w:tc>
      </w:tr>
    </w:tbl>
    <w:p w14:paraId="51F04A94" w14:textId="77777777" w:rsidR="00C6272B" w:rsidRPr="0025036D" w:rsidRDefault="00C6272B" w:rsidP="00C6272B"/>
    <w:p w14:paraId="213653E6" w14:textId="485AAE25" w:rsidR="00C6272B" w:rsidRPr="0025036D" w:rsidRDefault="004F587D" w:rsidP="0051474D">
      <w:pPr>
        <w:pStyle w:val="Heading1"/>
        <w:numPr>
          <w:ilvl w:val="0"/>
          <w:numId w:val="0"/>
        </w:numPr>
        <w:ind w:left="432" w:hanging="432"/>
      </w:pPr>
      <w:bookmarkStart w:id="12" w:name="Symboles_Liste"/>
      <w:bookmarkStart w:id="13" w:name="_Toc398304737"/>
      <w:r w:rsidRPr="0025036D">
        <w:t>Liste des symboles</w:t>
      </w:r>
      <w:bookmarkEnd w:id="12"/>
      <w:bookmarkEnd w:id="13"/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2410"/>
        <w:gridCol w:w="4111"/>
      </w:tblGrid>
      <w:tr w:rsidR="00C6272B" w:rsidRPr="0025036D" w14:paraId="6CC8D2AB" w14:textId="77777777" w:rsidTr="00CC2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0" w:type="dxa"/>
          </w:tcPr>
          <w:p w14:paraId="3C3D551A" w14:textId="77777777" w:rsidR="00C6272B" w:rsidRPr="0025036D" w:rsidRDefault="00C6272B" w:rsidP="00194B5E">
            <w:pPr>
              <w:pStyle w:val="Tableau"/>
            </w:pPr>
            <w:r w:rsidRPr="0025036D">
              <w:t>Symbole</w:t>
            </w:r>
          </w:p>
        </w:tc>
        <w:tc>
          <w:tcPr>
            <w:tcW w:w="4111" w:type="dxa"/>
          </w:tcPr>
          <w:p w14:paraId="17F6A947" w14:textId="77777777" w:rsidR="00C6272B" w:rsidRPr="0025036D" w:rsidRDefault="00C6272B" w:rsidP="00194B5E">
            <w:pPr>
              <w:pStyle w:val="Tableau"/>
            </w:pPr>
            <w:r w:rsidRPr="0025036D">
              <w:t>Définition</w:t>
            </w:r>
          </w:p>
        </w:tc>
      </w:tr>
      <w:tr w:rsidR="00C6272B" w:rsidRPr="0025036D" w14:paraId="0C325D86" w14:textId="77777777" w:rsidTr="00CC2F9B">
        <w:tc>
          <w:tcPr>
            <w:tcW w:w="2410" w:type="dxa"/>
          </w:tcPr>
          <w:p w14:paraId="6F46EE11" w14:textId="46F24DAF" w:rsidR="00C6272B" w:rsidRPr="0025036D" w:rsidRDefault="00C6272B" w:rsidP="00194B5E">
            <w:pPr>
              <w:pStyle w:val="Tableau"/>
              <w:rPr>
                <w:i/>
              </w:rPr>
            </w:pPr>
          </w:p>
        </w:tc>
        <w:tc>
          <w:tcPr>
            <w:tcW w:w="4111" w:type="dxa"/>
          </w:tcPr>
          <w:p w14:paraId="0F27FD70" w14:textId="0E5AC2D6" w:rsidR="00C6272B" w:rsidRPr="0025036D" w:rsidRDefault="00C6272B" w:rsidP="00194B5E">
            <w:pPr>
              <w:pStyle w:val="Tableau"/>
            </w:pPr>
          </w:p>
        </w:tc>
      </w:tr>
      <w:tr w:rsidR="00C6272B" w:rsidRPr="0025036D" w14:paraId="7B6810BD" w14:textId="77777777" w:rsidTr="00CC2F9B">
        <w:tc>
          <w:tcPr>
            <w:tcW w:w="2410" w:type="dxa"/>
          </w:tcPr>
          <w:p w14:paraId="033A9B20" w14:textId="589B0572" w:rsidR="00C6272B" w:rsidRPr="0025036D" w:rsidRDefault="00C6272B" w:rsidP="00194B5E">
            <w:pPr>
              <w:pStyle w:val="Tableau"/>
              <w:rPr>
                <w:i/>
              </w:rPr>
            </w:pPr>
          </w:p>
        </w:tc>
        <w:tc>
          <w:tcPr>
            <w:tcW w:w="4111" w:type="dxa"/>
          </w:tcPr>
          <w:p w14:paraId="7A5DCC00" w14:textId="4AF13879" w:rsidR="00C6272B" w:rsidRPr="0025036D" w:rsidRDefault="00C6272B" w:rsidP="00194B5E">
            <w:pPr>
              <w:pStyle w:val="Tableau"/>
            </w:pPr>
          </w:p>
        </w:tc>
      </w:tr>
      <w:tr w:rsidR="00C6272B" w:rsidRPr="0025036D" w14:paraId="7838BFC9" w14:textId="77777777" w:rsidTr="00CC2F9B">
        <w:tc>
          <w:tcPr>
            <w:tcW w:w="2410" w:type="dxa"/>
          </w:tcPr>
          <w:p w14:paraId="6257136D" w14:textId="4E2CBC35" w:rsidR="00C6272B" w:rsidRPr="0025036D" w:rsidRDefault="00C6272B" w:rsidP="00194B5E">
            <w:pPr>
              <w:pStyle w:val="Tableau"/>
              <w:rPr>
                <w:i/>
              </w:rPr>
            </w:pPr>
          </w:p>
        </w:tc>
        <w:tc>
          <w:tcPr>
            <w:tcW w:w="4111" w:type="dxa"/>
          </w:tcPr>
          <w:p w14:paraId="419124AC" w14:textId="231064A8" w:rsidR="00C6272B" w:rsidRPr="0025036D" w:rsidRDefault="00C6272B" w:rsidP="00194B5E">
            <w:pPr>
              <w:pStyle w:val="Tableau"/>
            </w:pPr>
          </w:p>
        </w:tc>
      </w:tr>
    </w:tbl>
    <w:p w14:paraId="3422720A" w14:textId="77777777" w:rsidR="00C6272B" w:rsidRPr="0025036D" w:rsidRDefault="00C6272B" w:rsidP="00C6272B"/>
    <w:p w14:paraId="77740CCE" w14:textId="2E56BA7A" w:rsidR="00C6272B" w:rsidRPr="0025036D" w:rsidRDefault="004F587D" w:rsidP="00923BDE">
      <w:pPr>
        <w:pStyle w:val="Heading1"/>
        <w:numPr>
          <w:ilvl w:val="0"/>
          <w:numId w:val="0"/>
        </w:numPr>
      </w:pPr>
      <w:bookmarkStart w:id="14" w:name="_Toc398304738"/>
      <w:r w:rsidRPr="0025036D">
        <w:t>Liste des acronymes</w:t>
      </w:r>
      <w:bookmarkEnd w:id="14"/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2410"/>
        <w:gridCol w:w="4111"/>
      </w:tblGrid>
      <w:tr w:rsidR="00C6272B" w:rsidRPr="0025036D" w14:paraId="3DCA7B1E" w14:textId="77777777" w:rsidTr="00CC2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410" w:type="dxa"/>
          </w:tcPr>
          <w:p w14:paraId="3A1C26CF" w14:textId="77777777" w:rsidR="00C6272B" w:rsidRPr="0025036D" w:rsidRDefault="00C6272B" w:rsidP="00194B5E">
            <w:pPr>
              <w:pStyle w:val="Tableau"/>
            </w:pPr>
            <w:r w:rsidRPr="0025036D">
              <w:t>Acronyme</w:t>
            </w:r>
          </w:p>
        </w:tc>
        <w:tc>
          <w:tcPr>
            <w:tcW w:w="4111" w:type="dxa"/>
          </w:tcPr>
          <w:p w14:paraId="6509A34C" w14:textId="77777777" w:rsidR="00C6272B" w:rsidRPr="0025036D" w:rsidRDefault="00C6272B" w:rsidP="00194B5E">
            <w:pPr>
              <w:pStyle w:val="Tableau"/>
            </w:pPr>
            <w:r w:rsidRPr="0025036D">
              <w:t>Définition</w:t>
            </w:r>
          </w:p>
        </w:tc>
      </w:tr>
      <w:tr w:rsidR="00E1277C" w:rsidRPr="0025036D" w14:paraId="3A6C3BE5" w14:textId="77777777" w:rsidTr="00CC2F9B">
        <w:tc>
          <w:tcPr>
            <w:tcW w:w="2410" w:type="dxa"/>
          </w:tcPr>
          <w:p w14:paraId="1BE205F1" w14:textId="37B9C4A2" w:rsidR="00E1277C" w:rsidRPr="0025036D" w:rsidRDefault="00E1277C" w:rsidP="00194B5E">
            <w:pPr>
              <w:pStyle w:val="Tableau"/>
            </w:pPr>
          </w:p>
        </w:tc>
        <w:tc>
          <w:tcPr>
            <w:tcW w:w="4111" w:type="dxa"/>
          </w:tcPr>
          <w:p w14:paraId="490AB270" w14:textId="6CB93E49" w:rsidR="00E1277C" w:rsidRPr="0025036D" w:rsidRDefault="00E1277C" w:rsidP="00194B5E">
            <w:pPr>
              <w:pStyle w:val="Tableau"/>
            </w:pPr>
          </w:p>
        </w:tc>
      </w:tr>
      <w:tr w:rsidR="00EC50C3" w:rsidRPr="0025036D" w14:paraId="212BA53A" w14:textId="77777777" w:rsidTr="00CC2F9B">
        <w:tc>
          <w:tcPr>
            <w:tcW w:w="2410" w:type="dxa"/>
          </w:tcPr>
          <w:p w14:paraId="6542856C" w14:textId="4C7821E9" w:rsidR="00EC50C3" w:rsidRPr="0025036D" w:rsidRDefault="00EC50C3" w:rsidP="00194B5E">
            <w:pPr>
              <w:pStyle w:val="Tableau"/>
            </w:pPr>
          </w:p>
        </w:tc>
        <w:tc>
          <w:tcPr>
            <w:tcW w:w="4111" w:type="dxa"/>
          </w:tcPr>
          <w:p w14:paraId="44057A25" w14:textId="199762A5" w:rsidR="00EC50C3" w:rsidRPr="0025036D" w:rsidRDefault="00EC50C3" w:rsidP="00D20391">
            <w:pPr>
              <w:pStyle w:val="Tableau"/>
            </w:pPr>
          </w:p>
        </w:tc>
      </w:tr>
      <w:tr w:rsidR="00C6272B" w:rsidRPr="0025036D" w14:paraId="78B88F23" w14:textId="77777777" w:rsidTr="00CC2F9B">
        <w:tc>
          <w:tcPr>
            <w:tcW w:w="2410" w:type="dxa"/>
          </w:tcPr>
          <w:p w14:paraId="226E55FF" w14:textId="5472A030" w:rsidR="00C6272B" w:rsidRPr="0025036D" w:rsidRDefault="00C6272B" w:rsidP="00194B5E">
            <w:pPr>
              <w:pStyle w:val="Tableau"/>
            </w:pPr>
          </w:p>
        </w:tc>
        <w:tc>
          <w:tcPr>
            <w:tcW w:w="4111" w:type="dxa"/>
          </w:tcPr>
          <w:p w14:paraId="7DE5ECC0" w14:textId="432A9A6A" w:rsidR="00C6272B" w:rsidRPr="0025036D" w:rsidRDefault="00C6272B" w:rsidP="00194B5E">
            <w:pPr>
              <w:pStyle w:val="Tableau"/>
            </w:pPr>
          </w:p>
        </w:tc>
      </w:tr>
    </w:tbl>
    <w:p w14:paraId="07415B1C" w14:textId="77777777" w:rsidR="00923BDE" w:rsidRDefault="00923BDE" w:rsidP="00C6272B">
      <w:pPr>
        <w:rPr>
          <w:lang w:val="en-CA"/>
        </w:rPr>
        <w:sectPr w:rsidR="00923BDE" w:rsidSect="00923BDE">
          <w:headerReference w:type="default" r:id="rId14"/>
          <w:endnotePr>
            <w:numFmt w:val="decimal"/>
          </w:endnotePr>
          <w:type w:val="continuous"/>
          <w:pgSz w:w="12240" w:h="15840" w:code="1"/>
          <w:pgMar w:top="1440" w:right="1797" w:bottom="1440" w:left="1797" w:header="708" w:footer="708" w:gutter="0"/>
          <w:pgNumType w:fmt="lowerRoman" w:start="1"/>
          <w:cols w:space="708"/>
          <w:docGrid w:linePitch="360"/>
        </w:sectPr>
      </w:pPr>
    </w:p>
    <w:p w14:paraId="5BB92225" w14:textId="77777777" w:rsidR="00D2001C" w:rsidRPr="00ED6CC6" w:rsidRDefault="00D2001C" w:rsidP="00270D45">
      <w:pPr>
        <w:pStyle w:val="Heading1"/>
      </w:pPr>
      <w:bookmarkStart w:id="15" w:name="_Toc398020578"/>
      <w:bookmarkStart w:id="16" w:name="_Toc398304739"/>
      <w:r w:rsidRPr="00270D45">
        <w:lastRenderedPageBreak/>
        <w:t>Introduction</w:t>
      </w:r>
      <w:bookmarkEnd w:id="15"/>
      <w:bookmarkEnd w:id="16"/>
    </w:p>
    <w:p w14:paraId="685FBED4" w14:textId="77777777" w:rsidR="00D2001C" w:rsidRPr="00270D45" w:rsidRDefault="00D2001C" w:rsidP="00270D45">
      <w:pPr>
        <w:pStyle w:val="Heading1"/>
      </w:pPr>
      <w:bookmarkStart w:id="17" w:name="_Toc398020579"/>
      <w:bookmarkStart w:id="18" w:name="_Toc398304740"/>
      <w:r w:rsidRPr="00270D45">
        <w:t>Développement</w:t>
      </w:r>
      <w:bookmarkEnd w:id="17"/>
      <w:bookmarkEnd w:id="18"/>
    </w:p>
    <w:p w14:paraId="024B6911" w14:textId="77777777" w:rsidR="00D2001C" w:rsidRDefault="00D2001C" w:rsidP="006F2EDD">
      <w:pPr>
        <w:pStyle w:val="Heading2"/>
      </w:pPr>
      <w:bookmarkStart w:id="19" w:name="_Toc398020580"/>
      <w:bookmarkStart w:id="20" w:name="_Toc398304741"/>
      <w:r w:rsidRPr="00270D45">
        <w:t>Exemple</w:t>
      </w:r>
      <w:r>
        <w:t xml:space="preserve"> d’équation</w:t>
      </w:r>
      <w:bookmarkEnd w:id="19"/>
      <w:bookmarkEnd w:id="20"/>
    </w:p>
    <w:p w14:paraId="220A56CB" w14:textId="77777777" w:rsidR="00D2001C" w:rsidRPr="004A4ED4" w:rsidRDefault="00D2001C" w:rsidP="00D2001C">
      <w:pPr>
        <w:rPr>
          <w:lang w:eastAsia="fr-CA"/>
        </w:rPr>
      </w:pPr>
    </w:p>
    <w:p w14:paraId="01B06446" w14:textId="77777777" w:rsidR="00D2001C" w:rsidRDefault="00D2001C" w:rsidP="005972DC">
      <w:pPr>
        <w:pStyle w:val="quation"/>
      </w:pPr>
      <w:r>
        <w:tab/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RI</m:t>
        </m:r>
      </m:oMath>
      <w:r>
        <w:t xml:space="preserve"> </w:t>
      </w:r>
      <w:r>
        <w:tab/>
        <w:t>(</w:t>
      </w:r>
      <w:r w:rsidR="005D02E4">
        <w:fldChar w:fldCharType="begin"/>
      </w:r>
      <w:r w:rsidR="005D02E4">
        <w:instrText xml:space="preserve"> STYLEREF 1 \s </w:instrText>
      </w:r>
      <w:r w:rsidR="005D02E4">
        <w:fldChar w:fldCharType="separate"/>
      </w:r>
      <w:r w:rsidR="005972DC">
        <w:rPr>
          <w:noProof/>
        </w:rPr>
        <w:t>2</w:t>
      </w:r>
      <w:r w:rsidR="005D02E4">
        <w:rPr>
          <w:noProof/>
        </w:rPr>
        <w:fldChar w:fldCharType="end"/>
      </w:r>
      <w:r>
        <w:noBreakHyphen/>
      </w:r>
      <w:r w:rsidR="005D02E4">
        <w:fldChar w:fldCharType="begin"/>
      </w:r>
      <w:r w:rsidR="005D02E4">
        <w:instrText xml:space="preserve"> SEQ Équation \* ARABIC \s 1 </w:instrText>
      </w:r>
      <w:r w:rsidR="005D02E4">
        <w:fldChar w:fldCharType="separate"/>
      </w:r>
      <w:r w:rsidR="005972DC">
        <w:rPr>
          <w:noProof/>
        </w:rPr>
        <w:t>1</w:t>
      </w:r>
      <w:r w:rsidR="005D02E4">
        <w:rPr>
          <w:noProof/>
        </w:rPr>
        <w:fldChar w:fldCharType="end"/>
      </w:r>
      <w:r>
        <w:t>)</w:t>
      </w:r>
    </w:p>
    <w:p w14:paraId="67037039" w14:textId="77777777" w:rsidR="00D2001C" w:rsidRDefault="00D2001C" w:rsidP="00D2001C">
      <w:pPr>
        <w:rPr>
          <w:lang w:eastAsia="fr-CA"/>
        </w:rPr>
      </w:pPr>
    </w:p>
    <w:p w14:paraId="09F52DA7" w14:textId="77777777" w:rsidR="00D2001C" w:rsidRDefault="00D2001C" w:rsidP="00270D45">
      <w:pPr>
        <w:pStyle w:val="Heading2"/>
      </w:pPr>
      <w:bookmarkStart w:id="21" w:name="_Toc398020581"/>
      <w:bookmarkStart w:id="22" w:name="_Toc398304742"/>
      <w:r>
        <w:t>Exemple de tableau</w:t>
      </w:r>
      <w:bookmarkEnd w:id="21"/>
      <w:bookmarkEnd w:id="22"/>
    </w:p>
    <w:p w14:paraId="79781476" w14:textId="77777777" w:rsidR="00D2001C" w:rsidRDefault="00D2001C" w:rsidP="00D2001C">
      <w:pPr>
        <w:pStyle w:val="Caption"/>
      </w:pPr>
      <w:bookmarkStart w:id="23" w:name="_Toc398019835"/>
      <w:bookmarkStart w:id="24" w:name="_Toc398304748"/>
      <w:r>
        <w:t xml:space="preserve">Tableau </w:t>
      </w:r>
      <w:fldSimple w:instr=" SEQ Tableau \* ARABIC ">
        <w:r w:rsidR="00B52F69">
          <w:rPr>
            <w:noProof/>
          </w:rPr>
          <w:t>1</w:t>
        </w:r>
      </w:fldSimple>
      <w:r>
        <w:t>: Exemple de tableau</w:t>
      </w:r>
      <w:bookmarkEnd w:id="23"/>
      <w:bookmarkEnd w:id="24"/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D2001C" w:rsidRPr="00CC2F9B" w14:paraId="41864DDF" w14:textId="77777777" w:rsidTr="00FE1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2268" w:type="dxa"/>
          </w:tcPr>
          <w:p w14:paraId="0EB5F2B3" w14:textId="77777777" w:rsidR="00D2001C" w:rsidRPr="00CC2F9B" w:rsidRDefault="00D2001C" w:rsidP="00FE1D73">
            <w:pPr>
              <w:spacing w:after="0"/>
            </w:pPr>
            <w:r>
              <w:t>Colonne 1</w:t>
            </w:r>
          </w:p>
        </w:tc>
        <w:tc>
          <w:tcPr>
            <w:tcW w:w="2268" w:type="dxa"/>
          </w:tcPr>
          <w:p w14:paraId="752C6C01" w14:textId="77777777" w:rsidR="00D2001C" w:rsidRPr="00CC2F9B" w:rsidRDefault="00D2001C" w:rsidP="00FE1D73">
            <w:pPr>
              <w:spacing w:after="0"/>
            </w:pPr>
            <w:r>
              <w:t>Colonne 2</w:t>
            </w:r>
          </w:p>
        </w:tc>
        <w:tc>
          <w:tcPr>
            <w:tcW w:w="2268" w:type="dxa"/>
          </w:tcPr>
          <w:p w14:paraId="44385E4B" w14:textId="77777777" w:rsidR="00D2001C" w:rsidRDefault="00D2001C" w:rsidP="00FE1D73">
            <w:pPr>
              <w:spacing w:after="0"/>
            </w:pPr>
            <w:r>
              <w:t>Colonne 3</w:t>
            </w:r>
          </w:p>
        </w:tc>
      </w:tr>
      <w:tr w:rsidR="00D2001C" w14:paraId="2BFC7A51" w14:textId="77777777" w:rsidTr="00FE1D73">
        <w:trPr>
          <w:trHeight w:val="114"/>
        </w:trPr>
        <w:tc>
          <w:tcPr>
            <w:tcW w:w="2268" w:type="dxa"/>
          </w:tcPr>
          <w:p w14:paraId="586629B2" w14:textId="77777777" w:rsidR="00D2001C" w:rsidRDefault="00D2001C" w:rsidP="00FE1D73">
            <w:pPr>
              <w:spacing w:after="0"/>
              <w:rPr>
                <w:lang w:eastAsia="fr-CA"/>
              </w:rPr>
            </w:pPr>
            <w:r>
              <w:rPr>
                <w:lang w:eastAsia="fr-CA"/>
              </w:rPr>
              <w:t>Ligne 1</w:t>
            </w:r>
          </w:p>
        </w:tc>
        <w:tc>
          <w:tcPr>
            <w:tcW w:w="2268" w:type="dxa"/>
          </w:tcPr>
          <w:p w14:paraId="625A68A7" w14:textId="77777777" w:rsidR="00D2001C" w:rsidRDefault="00D2001C" w:rsidP="00FE1D73">
            <w:pPr>
              <w:spacing w:after="0"/>
              <w:rPr>
                <w:lang w:eastAsia="fr-CA"/>
              </w:rPr>
            </w:pPr>
          </w:p>
        </w:tc>
        <w:tc>
          <w:tcPr>
            <w:tcW w:w="2268" w:type="dxa"/>
          </w:tcPr>
          <w:p w14:paraId="416DCA73" w14:textId="77777777" w:rsidR="00D2001C" w:rsidRDefault="00D2001C" w:rsidP="00FE1D73">
            <w:pPr>
              <w:spacing w:after="0"/>
              <w:rPr>
                <w:lang w:eastAsia="fr-CA"/>
              </w:rPr>
            </w:pPr>
          </w:p>
        </w:tc>
      </w:tr>
      <w:tr w:rsidR="00D2001C" w14:paraId="1EF0D1FA" w14:textId="77777777" w:rsidTr="00FE1D73">
        <w:trPr>
          <w:trHeight w:val="64"/>
        </w:trPr>
        <w:tc>
          <w:tcPr>
            <w:tcW w:w="2268" w:type="dxa"/>
          </w:tcPr>
          <w:p w14:paraId="0FED356B" w14:textId="77777777" w:rsidR="00D2001C" w:rsidRDefault="00D2001C" w:rsidP="00FE1D73">
            <w:pPr>
              <w:spacing w:after="0"/>
              <w:rPr>
                <w:lang w:eastAsia="fr-CA"/>
              </w:rPr>
            </w:pPr>
            <w:r>
              <w:rPr>
                <w:lang w:eastAsia="fr-CA"/>
              </w:rPr>
              <w:t>Ligne 2</w:t>
            </w:r>
          </w:p>
        </w:tc>
        <w:tc>
          <w:tcPr>
            <w:tcW w:w="2268" w:type="dxa"/>
          </w:tcPr>
          <w:p w14:paraId="1A2701FF" w14:textId="77777777" w:rsidR="00D2001C" w:rsidRDefault="00D2001C" w:rsidP="00FE1D73">
            <w:pPr>
              <w:spacing w:after="0"/>
              <w:rPr>
                <w:lang w:eastAsia="fr-CA"/>
              </w:rPr>
            </w:pPr>
          </w:p>
        </w:tc>
        <w:tc>
          <w:tcPr>
            <w:tcW w:w="2268" w:type="dxa"/>
          </w:tcPr>
          <w:p w14:paraId="658448FC" w14:textId="77777777" w:rsidR="00D2001C" w:rsidRDefault="00D2001C" w:rsidP="00FE1D73">
            <w:pPr>
              <w:spacing w:after="0"/>
              <w:rPr>
                <w:lang w:eastAsia="fr-CA"/>
              </w:rPr>
            </w:pPr>
          </w:p>
        </w:tc>
      </w:tr>
      <w:tr w:rsidR="00D2001C" w14:paraId="41BD9F83" w14:textId="77777777" w:rsidTr="00FE1D73">
        <w:trPr>
          <w:trHeight w:val="26"/>
        </w:trPr>
        <w:tc>
          <w:tcPr>
            <w:tcW w:w="2268" w:type="dxa"/>
          </w:tcPr>
          <w:p w14:paraId="17B422EA" w14:textId="77777777" w:rsidR="00D2001C" w:rsidRDefault="00D2001C" w:rsidP="00FE1D73">
            <w:pPr>
              <w:spacing w:after="0"/>
              <w:rPr>
                <w:lang w:eastAsia="fr-CA"/>
              </w:rPr>
            </w:pPr>
            <w:r>
              <w:rPr>
                <w:lang w:eastAsia="fr-CA"/>
              </w:rPr>
              <w:t>Ligne 3</w:t>
            </w:r>
          </w:p>
        </w:tc>
        <w:tc>
          <w:tcPr>
            <w:tcW w:w="2268" w:type="dxa"/>
          </w:tcPr>
          <w:p w14:paraId="74AC1C3C" w14:textId="77777777" w:rsidR="00D2001C" w:rsidRDefault="00D2001C" w:rsidP="00FE1D73">
            <w:pPr>
              <w:spacing w:after="0"/>
              <w:rPr>
                <w:lang w:eastAsia="fr-CA"/>
              </w:rPr>
            </w:pPr>
          </w:p>
        </w:tc>
        <w:tc>
          <w:tcPr>
            <w:tcW w:w="2268" w:type="dxa"/>
          </w:tcPr>
          <w:p w14:paraId="09C4109A" w14:textId="77777777" w:rsidR="00D2001C" w:rsidRDefault="00D2001C" w:rsidP="00FE1D73">
            <w:pPr>
              <w:spacing w:after="0"/>
              <w:rPr>
                <w:lang w:eastAsia="fr-CA"/>
              </w:rPr>
            </w:pPr>
          </w:p>
        </w:tc>
      </w:tr>
    </w:tbl>
    <w:p w14:paraId="229D4DF1" w14:textId="77777777" w:rsidR="00D2001C" w:rsidRDefault="00D2001C" w:rsidP="00EF458C">
      <w:pPr>
        <w:pStyle w:val="quation"/>
      </w:pPr>
    </w:p>
    <w:p w14:paraId="07C3D8DE" w14:textId="77777777" w:rsidR="00D2001C" w:rsidRDefault="00D2001C" w:rsidP="00270D45">
      <w:pPr>
        <w:pStyle w:val="Heading2"/>
      </w:pPr>
      <w:bookmarkStart w:id="25" w:name="_Toc398020582"/>
      <w:bookmarkStart w:id="26" w:name="_Toc398304743"/>
      <w:r>
        <w:t>Exemple de graphique</w:t>
      </w:r>
      <w:bookmarkEnd w:id="25"/>
      <w:bookmarkEnd w:id="26"/>
    </w:p>
    <w:p w14:paraId="7F63669B" w14:textId="77777777" w:rsidR="00D2001C" w:rsidRDefault="00D2001C" w:rsidP="00D2001C"/>
    <w:p w14:paraId="23643DB9" w14:textId="3773C3EA" w:rsidR="00D2001C" w:rsidRDefault="00686769" w:rsidP="00D2001C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F2FBF99" wp14:editId="15D63763">
            <wp:extent cx="4598505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7A0ADF5" w14:textId="77777777" w:rsidR="00D2001C" w:rsidRDefault="00D2001C" w:rsidP="00D2001C">
      <w:pPr>
        <w:pStyle w:val="Caption"/>
      </w:pPr>
      <w:bookmarkStart w:id="27" w:name="_Toc398019834"/>
      <w:bookmarkStart w:id="28" w:name="_Toc398304747"/>
      <w:r>
        <w:t xml:space="preserve">Figure </w:t>
      </w:r>
      <w:fldSimple w:instr=" SEQ Figure \* ARABIC ">
        <w:r w:rsidR="00686769">
          <w:rPr>
            <w:noProof/>
          </w:rPr>
          <w:t>1</w:t>
        </w:r>
      </w:fldSimple>
      <w:r>
        <w:t>: Exemple de graphique</w:t>
      </w:r>
      <w:bookmarkEnd w:id="27"/>
      <w:bookmarkEnd w:id="28"/>
    </w:p>
    <w:p w14:paraId="1921C323" w14:textId="249CB6CB" w:rsidR="00686769" w:rsidRDefault="00BA55D1" w:rsidP="00686769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B1D3DF9" wp14:editId="1BDF4417">
            <wp:extent cx="4572000" cy="276225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A4BC1CF" w14:textId="56C2A055" w:rsidR="00686769" w:rsidRPr="00686769" w:rsidRDefault="00686769" w:rsidP="0068676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: Exemple d'histogramme</w:t>
      </w:r>
    </w:p>
    <w:p w14:paraId="4A3E8258" w14:textId="77777777" w:rsidR="00D2001C" w:rsidRPr="00717D4E" w:rsidRDefault="00D2001C" w:rsidP="00D2001C">
      <w:pPr>
        <w:pStyle w:val="Heading1"/>
      </w:pPr>
      <w:bookmarkStart w:id="29" w:name="_Toc398020583"/>
      <w:bookmarkStart w:id="30" w:name="_Toc398304744"/>
      <w:r w:rsidRPr="00D2001C">
        <w:t>Conclusion</w:t>
      </w:r>
      <w:bookmarkEnd w:id="29"/>
      <w:bookmarkEnd w:id="30"/>
    </w:p>
    <w:p w14:paraId="06A6383F" w14:textId="77777777" w:rsidR="00F34278" w:rsidRPr="0025036D" w:rsidRDefault="00F34278" w:rsidP="00F34278">
      <w:pPr>
        <w:rPr>
          <w:lang w:eastAsia="fr-CA"/>
        </w:rPr>
      </w:pPr>
    </w:p>
    <w:p w14:paraId="12CC8121" w14:textId="77777777" w:rsidR="00923BDE" w:rsidRDefault="00923BDE">
      <w:pPr>
        <w:spacing w:after="0" w:line="240" w:lineRule="auto"/>
        <w:jc w:val="left"/>
        <w:rPr>
          <w:bCs/>
        </w:rPr>
      </w:pPr>
      <w:r>
        <w:rPr>
          <w:b/>
          <w:bCs/>
          <w:smallCaps/>
        </w:rPr>
        <w:br w:type="page"/>
      </w:r>
    </w:p>
    <w:bookmarkStart w:id="31" w:name="_Toc398304745" w:displacedByCustomXml="next"/>
    <w:sdt>
      <w:sdtPr>
        <w:rPr>
          <w:rFonts w:asciiTheme="minorHAnsi" w:eastAsia="Times New Roman" w:hAnsiTheme="minorHAnsi"/>
          <w:b w:val="0"/>
          <w:bCs/>
          <w:smallCaps w:val="0"/>
          <w:snapToGrid/>
          <w:color w:val="auto"/>
          <w:w w:val="100"/>
          <w:sz w:val="24"/>
          <w:szCs w:val="24"/>
          <w:lang w:eastAsia="en-US"/>
        </w:rPr>
        <w:id w:val="1484587046"/>
        <w:docPartObj>
          <w:docPartGallery w:val="Bibliographies"/>
          <w:docPartUnique/>
        </w:docPartObj>
      </w:sdtPr>
      <w:sdtEndPr>
        <w:rPr>
          <w:bCs w:val="0"/>
          <w:vanish/>
        </w:rPr>
      </w:sdtEndPr>
      <w:sdtContent>
        <w:p w14:paraId="31C87ACA" w14:textId="4DBAD00E" w:rsidR="00AC0575" w:rsidRPr="0025036D" w:rsidRDefault="006E3F30" w:rsidP="00D2001C">
          <w:pPr>
            <w:pStyle w:val="Heading1"/>
          </w:pPr>
          <w:r w:rsidRPr="0025036D">
            <w:t xml:space="preserve">- </w:t>
          </w:r>
          <w:r w:rsidR="00AC0575" w:rsidRPr="00D2001C">
            <w:t>Référence</w:t>
          </w:r>
          <w:r w:rsidR="00590183" w:rsidRPr="00D2001C">
            <w:t>s</w:t>
          </w:r>
          <w:bookmarkEnd w:id="31"/>
          <w:r w:rsidR="00AC0575" w:rsidRPr="0025036D">
            <w:t xml:space="preserve"> </w:t>
          </w:r>
        </w:p>
        <w:sdt>
          <w:sdtPr>
            <w:id w:val="111145805"/>
            <w:bibliography/>
          </w:sdtPr>
          <w:sdtEndPr/>
          <w:sdtContent>
            <w:p w14:paraId="3BAFF4E4" w14:textId="77777777" w:rsidR="00C86B69" w:rsidRPr="0025036D" w:rsidRDefault="00AC0575" w:rsidP="00981D49">
              <w:r w:rsidRPr="0025036D">
                <w:fldChar w:fldCharType="begin"/>
              </w:r>
              <w:r w:rsidRPr="0025036D">
                <w:instrText xml:space="preserve"> BIBLIOGRAPHY </w:instrText>
              </w:r>
              <w:r w:rsidRPr="0025036D">
                <w:fldChar w:fldCharType="separate"/>
              </w:r>
              <w:r w:rsidR="00B52F69">
                <w:rPr>
                  <w:b/>
                  <w:bCs/>
                  <w:noProof/>
                  <w:lang w:val="fr-FR"/>
                </w:rPr>
                <w:t>Aucune source spécifiée dans le document actif.</w:t>
              </w:r>
              <w:r w:rsidRPr="0025036D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852A598" w14:textId="77777777" w:rsidR="00D92B89" w:rsidRPr="0025036D" w:rsidRDefault="00D92B89" w:rsidP="00C86B69">
      <w:pPr>
        <w:sectPr w:rsidR="00D92B89" w:rsidRPr="0025036D" w:rsidSect="00923BDE">
          <w:endnotePr>
            <w:numFmt w:val="decimal"/>
          </w:endnotePr>
          <w:pgSz w:w="12240" w:h="15840" w:code="1"/>
          <w:pgMar w:top="1440" w:right="1797" w:bottom="1440" w:left="1797" w:header="708" w:footer="708" w:gutter="0"/>
          <w:cols w:space="708"/>
          <w:docGrid w:linePitch="360"/>
        </w:sectPr>
      </w:pPr>
    </w:p>
    <w:p w14:paraId="0E496495" w14:textId="77777777" w:rsidR="00923BDE" w:rsidRDefault="00923BDE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bookmarkStart w:id="32" w:name="_Ref396767175"/>
      <w:r>
        <w:lastRenderedPageBreak/>
        <w:br w:type="page"/>
      </w:r>
    </w:p>
    <w:p w14:paraId="45A79F18" w14:textId="4A8292DF" w:rsidR="00E14BED" w:rsidRPr="0025036D" w:rsidRDefault="00772FDB" w:rsidP="00C00603">
      <w:pPr>
        <w:pStyle w:val="Annexe"/>
      </w:pPr>
      <w:r w:rsidRPr="0025036D">
        <w:lastRenderedPageBreak/>
        <w:t> </w:t>
      </w:r>
      <w:bookmarkStart w:id="33" w:name="_Toc398304746"/>
      <w:r w:rsidR="00D26530" w:rsidRPr="0025036D">
        <w:t xml:space="preserve">Exemple </w:t>
      </w:r>
      <w:bookmarkEnd w:id="32"/>
      <w:r w:rsidR="00D727D3">
        <w:t>d’annexe</w:t>
      </w:r>
      <w:bookmarkEnd w:id="33"/>
    </w:p>
    <w:p w14:paraId="5781D61D" w14:textId="0E3FFA61" w:rsidR="00045106" w:rsidRDefault="00045106">
      <w:pPr>
        <w:spacing w:after="0" w:line="240" w:lineRule="auto"/>
        <w:jc w:val="left"/>
      </w:pPr>
      <w:r>
        <w:br w:type="page"/>
      </w:r>
    </w:p>
    <w:p w14:paraId="704F5953" w14:textId="77777777" w:rsidR="00045106" w:rsidRDefault="00045106" w:rsidP="00045106">
      <w:pPr>
        <w:spacing w:after="0" w:line="240" w:lineRule="auto"/>
        <w:jc w:val="left"/>
        <w:rPr>
          <w:lang w:eastAsia="fr-CA"/>
        </w:rPr>
      </w:pPr>
      <w:r>
        <w:rPr>
          <w:lang w:eastAsia="fr-CA"/>
        </w:rPr>
        <w:lastRenderedPageBreak/>
        <w:t>Historique des versions</w:t>
      </w:r>
    </w:p>
    <w:p w14:paraId="2F22A9EF" w14:textId="77777777" w:rsidR="00045106" w:rsidRDefault="00045106" w:rsidP="00045106">
      <w:pPr>
        <w:spacing w:after="0" w:line="240" w:lineRule="auto"/>
        <w:jc w:val="left"/>
        <w:rPr>
          <w:lang w:eastAsia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2"/>
        <w:gridCol w:w="1539"/>
        <w:gridCol w:w="2020"/>
        <w:gridCol w:w="1836"/>
        <w:gridCol w:w="1705"/>
      </w:tblGrid>
      <w:tr w:rsidR="00045106" w14:paraId="6394C881" w14:textId="77777777" w:rsidTr="00884C25">
        <w:tc>
          <w:tcPr>
            <w:tcW w:w="2984" w:type="dxa"/>
            <w:tcBorders>
              <w:bottom w:val="single" w:sz="24" w:space="0" w:color="auto"/>
            </w:tcBorders>
          </w:tcPr>
          <w:p w14:paraId="5FDDF523" w14:textId="77777777" w:rsidR="00045106" w:rsidRDefault="00045106" w:rsidP="00884C25">
            <w:pPr>
              <w:rPr>
                <w:lang w:eastAsia="fr-CA"/>
              </w:rPr>
            </w:pPr>
            <w:r>
              <w:rPr>
                <w:lang w:eastAsia="fr-CA"/>
              </w:rPr>
              <w:t>Nom :</w:t>
            </w:r>
          </w:p>
        </w:tc>
        <w:tc>
          <w:tcPr>
            <w:tcW w:w="2984" w:type="dxa"/>
            <w:tcBorders>
              <w:bottom w:val="single" w:sz="24" w:space="0" w:color="auto"/>
            </w:tcBorders>
          </w:tcPr>
          <w:p w14:paraId="61122C36" w14:textId="77777777" w:rsidR="00045106" w:rsidRDefault="00045106" w:rsidP="00884C25">
            <w:pPr>
              <w:rPr>
                <w:lang w:eastAsia="fr-CA"/>
              </w:rPr>
            </w:pPr>
            <w:r>
              <w:rPr>
                <w:lang w:eastAsia="fr-CA"/>
              </w:rPr>
              <w:t>Date</w:t>
            </w:r>
          </w:p>
        </w:tc>
        <w:tc>
          <w:tcPr>
            <w:tcW w:w="2984" w:type="dxa"/>
            <w:tcBorders>
              <w:bottom w:val="single" w:sz="24" w:space="0" w:color="auto"/>
            </w:tcBorders>
          </w:tcPr>
          <w:p w14:paraId="1136EE0F" w14:textId="77777777" w:rsidR="00045106" w:rsidRDefault="00045106" w:rsidP="00884C25">
            <w:pPr>
              <w:rPr>
                <w:lang w:eastAsia="fr-CA"/>
              </w:rPr>
            </w:pPr>
            <w:r>
              <w:rPr>
                <w:lang w:eastAsia="fr-CA"/>
              </w:rPr>
              <w:t>Modification</w:t>
            </w:r>
          </w:p>
        </w:tc>
        <w:tc>
          <w:tcPr>
            <w:tcW w:w="2985" w:type="dxa"/>
            <w:tcBorders>
              <w:bottom w:val="single" w:sz="24" w:space="0" w:color="auto"/>
            </w:tcBorders>
          </w:tcPr>
          <w:p w14:paraId="03577225" w14:textId="77777777" w:rsidR="00045106" w:rsidRDefault="00045106" w:rsidP="00884C25">
            <w:pPr>
              <w:rPr>
                <w:lang w:eastAsia="fr-CA"/>
              </w:rPr>
            </w:pPr>
            <w:r>
              <w:rPr>
                <w:lang w:eastAsia="fr-CA"/>
              </w:rPr>
              <w:t>Approuvé par</w:t>
            </w:r>
          </w:p>
        </w:tc>
        <w:tc>
          <w:tcPr>
            <w:tcW w:w="2985" w:type="dxa"/>
            <w:tcBorders>
              <w:bottom w:val="single" w:sz="24" w:space="0" w:color="auto"/>
            </w:tcBorders>
          </w:tcPr>
          <w:p w14:paraId="4CC2ADDD" w14:textId="77777777" w:rsidR="00045106" w:rsidRDefault="00045106" w:rsidP="00884C25">
            <w:pPr>
              <w:rPr>
                <w:lang w:eastAsia="fr-CA"/>
              </w:rPr>
            </w:pPr>
            <w:r>
              <w:rPr>
                <w:lang w:eastAsia="fr-CA"/>
              </w:rPr>
              <w:t>Page modifié</w:t>
            </w:r>
          </w:p>
        </w:tc>
      </w:tr>
      <w:tr w:rsidR="00045106" w14:paraId="2C4DCEB1" w14:textId="77777777" w:rsidTr="00884C25">
        <w:tc>
          <w:tcPr>
            <w:tcW w:w="2984" w:type="dxa"/>
            <w:tcBorders>
              <w:top w:val="single" w:sz="24" w:space="0" w:color="auto"/>
              <w:bottom w:val="single" w:sz="4" w:space="0" w:color="auto"/>
            </w:tcBorders>
          </w:tcPr>
          <w:p w14:paraId="5DDCF92B" w14:textId="77777777" w:rsidR="00045106" w:rsidRDefault="00045106" w:rsidP="00884C25">
            <w:pPr>
              <w:rPr>
                <w:lang w:eastAsia="fr-CA"/>
              </w:rPr>
            </w:pPr>
            <w:r>
              <w:rPr>
                <w:lang w:eastAsia="fr-CA"/>
              </w:rPr>
              <w:t>Claude-Samuel Chrétien</w:t>
            </w:r>
          </w:p>
        </w:tc>
        <w:tc>
          <w:tcPr>
            <w:tcW w:w="2984" w:type="dxa"/>
            <w:tcBorders>
              <w:top w:val="single" w:sz="24" w:space="0" w:color="auto"/>
              <w:bottom w:val="single" w:sz="4" w:space="0" w:color="auto"/>
            </w:tcBorders>
          </w:tcPr>
          <w:p w14:paraId="014FCD94" w14:textId="77777777" w:rsidR="00045106" w:rsidRDefault="00045106" w:rsidP="00884C25">
            <w:pPr>
              <w:rPr>
                <w:lang w:eastAsia="fr-CA"/>
              </w:rPr>
            </w:pPr>
            <w:r>
              <w:rPr>
                <w:lang w:eastAsia="fr-CA"/>
              </w:rPr>
              <w:t>29 Juin 2016</w:t>
            </w:r>
          </w:p>
        </w:tc>
        <w:tc>
          <w:tcPr>
            <w:tcW w:w="2984" w:type="dxa"/>
            <w:tcBorders>
              <w:top w:val="single" w:sz="24" w:space="0" w:color="auto"/>
              <w:bottom w:val="single" w:sz="4" w:space="0" w:color="auto"/>
            </w:tcBorders>
          </w:tcPr>
          <w:p w14:paraId="6D8E49E8" w14:textId="77777777" w:rsidR="00045106" w:rsidRDefault="00045106" w:rsidP="00884C25">
            <w:pPr>
              <w:rPr>
                <w:lang w:eastAsia="fr-CA"/>
              </w:rPr>
            </w:pPr>
            <w:r>
              <w:rPr>
                <w:lang w:eastAsia="fr-CA"/>
              </w:rPr>
              <w:t>Ajout de l’historique des versions</w:t>
            </w:r>
          </w:p>
        </w:tc>
        <w:tc>
          <w:tcPr>
            <w:tcW w:w="2985" w:type="dxa"/>
            <w:tcBorders>
              <w:top w:val="single" w:sz="24" w:space="0" w:color="auto"/>
              <w:bottom w:val="single" w:sz="4" w:space="0" w:color="auto"/>
            </w:tcBorders>
          </w:tcPr>
          <w:p w14:paraId="06B62A65" w14:textId="77777777" w:rsidR="00045106" w:rsidRDefault="00045106" w:rsidP="00884C25">
            <w:pPr>
              <w:rPr>
                <w:lang w:eastAsia="fr-CA"/>
              </w:rPr>
            </w:pPr>
            <w:r>
              <w:rPr>
                <w:lang w:eastAsia="fr-CA"/>
              </w:rPr>
              <w:t>Louis-Philippe Bardier</w:t>
            </w:r>
          </w:p>
        </w:tc>
        <w:tc>
          <w:tcPr>
            <w:tcW w:w="2985" w:type="dxa"/>
            <w:tcBorders>
              <w:top w:val="single" w:sz="24" w:space="0" w:color="auto"/>
              <w:bottom w:val="single" w:sz="4" w:space="0" w:color="auto"/>
            </w:tcBorders>
          </w:tcPr>
          <w:p w14:paraId="15850CEE" w14:textId="73F7CD6B" w:rsidR="00045106" w:rsidRDefault="004A204A" w:rsidP="00884C25">
            <w:pPr>
              <w:rPr>
                <w:lang w:eastAsia="fr-CA"/>
              </w:rPr>
            </w:pPr>
            <w:ins w:id="34" w:author="Claude Samuel Chrétien" w:date="2016-06-29T15:02:00Z">
              <w:r>
                <w:rPr>
                  <w:lang w:eastAsia="fr-CA"/>
                </w:rPr>
                <w:t>Tout</w:t>
              </w:r>
            </w:ins>
            <w:bookmarkStart w:id="35" w:name="_GoBack"/>
            <w:bookmarkEnd w:id="35"/>
            <w:del w:id="36" w:author="Claude Samuel Chrétien" w:date="2016-06-29T15:02:00Z">
              <w:r w:rsidR="00045106" w:rsidDel="004A204A">
                <w:rPr>
                  <w:lang w:eastAsia="fr-CA"/>
                </w:rPr>
                <w:delText>5</w:delText>
              </w:r>
            </w:del>
          </w:p>
        </w:tc>
      </w:tr>
    </w:tbl>
    <w:p w14:paraId="47750BB7" w14:textId="77777777" w:rsidR="00806B29" w:rsidRPr="0025036D" w:rsidRDefault="00806B29" w:rsidP="00D727D3">
      <w:pPr>
        <w:spacing w:after="0" w:line="240" w:lineRule="auto"/>
      </w:pPr>
    </w:p>
    <w:sectPr w:rsidR="00806B29" w:rsidRPr="0025036D" w:rsidSect="00994547">
      <w:headerReference w:type="default" r:id="rId17"/>
      <w:endnotePr>
        <w:numFmt w:val="decimal"/>
      </w:endnotePr>
      <w:type w:val="continuous"/>
      <w:pgSz w:w="12240" w:h="15840" w:code="1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C2EDDC" w14:textId="77777777" w:rsidR="005D02E4" w:rsidRDefault="005D02E4">
      <w:pPr>
        <w:spacing w:after="0" w:line="240" w:lineRule="auto"/>
      </w:pPr>
      <w:r>
        <w:separator/>
      </w:r>
    </w:p>
  </w:endnote>
  <w:endnote w:type="continuationSeparator" w:id="0">
    <w:p w14:paraId="2361A8F7" w14:textId="77777777" w:rsidR="005D02E4" w:rsidRDefault="005D0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4BB0B0" w14:textId="77777777" w:rsidR="001658DB" w:rsidRDefault="001658D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525619" w14:textId="77777777" w:rsidR="001658DB" w:rsidRDefault="001658DB">
    <w:pPr>
      <w:pStyle w:val="Footer"/>
      <w:jc w:val="right"/>
    </w:pPr>
  </w:p>
  <w:p w14:paraId="0CBDE948" w14:textId="77777777" w:rsidR="001658DB" w:rsidRDefault="001658D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D9697" w14:textId="77777777" w:rsidR="001658DB" w:rsidRDefault="001658D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24C3E5" w14:textId="77777777" w:rsidR="005D02E4" w:rsidRDefault="005D02E4">
      <w:pPr>
        <w:spacing w:after="0" w:line="240" w:lineRule="auto"/>
      </w:pPr>
      <w:r>
        <w:separator/>
      </w:r>
    </w:p>
  </w:footnote>
  <w:footnote w:type="continuationSeparator" w:id="0">
    <w:p w14:paraId="209E212B" w14:textId="77777777" w:rsidR="005D02E4" w:rsidRDefault="005D0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EBE6C" w14:textId="77777777" w:rsidR="001658DB" w:rsidRDefault="001658D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0279B6" w14:textId="77777777" w:rsidR="001658DB" w:rsidRPr="00830C3A" w:rsidRDefault="001658DB" w:rsidP="00830C3A">
    <w:pPr>
      <w:pStyle w:val="Header"/>
    </w:pPr>
    <w:r>
      <w:rPr>
        <w:sz w:val="20"/>
      </w:rP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5DF61" w14:textId="77777777" w:rsidR="001658DB" w:rsidRDefault="001658DB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8E231" w14:textId="255555EF" w:rsidR="00D20118" w:rsidRPr="00830C3A" w:rsidRDefault="00D20118" w:rsidP="00830C3A">
    <w:pPr>
      <w:pStyle w:val="Header"/>
    </w:pPr>
    <w:r>
      <w:rPr>
        <w:sz w:val="20"/>
      </w:rPr>
      <w:tab/>
    </w:r>
    <w:r>
      <w:rPr>
        <w:sz w:val="20"/>
      </w:rPr>
      <w:tab/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5F2543" w14:textId="77777777" w:rsidR="00D20118" w:rsidRPr="00830C3A" w:rsidRDefault="00D20118" w:rsidP="00830C3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57056"/>
    <w:multiLevelType w:val="hybridMultilevel"/>
    <w:tmpl w:val="BB8211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B427E"/>
    <w:multiLevelType w:val="hybridMultilevel"/>
    <w:tmpl w:val="196EE3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200BE"/>
    <w:multiLevelType w:val="hybridMultilevel"/>
    <w:tmpl w:val="63B2FE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32746"/>
    <w:multiLevelType w:val="hybridMultilevel"/>
    <w:tmpl w:val="DC36BF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822766"/>
    <w:multiLevelType w:val="hybridMultilevel"/>
    <w:tmpl w:val="534C07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294810"/>
    <w:multiLevelType w:val="hybridMultilevel"/>
    <w:tmpl w:val="C59814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782ADF"/>
    <w:multiLevelType w:val="hybridMultilevel"/>
    <w:tmpl w:val="84FE6D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983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220FE6"/>
    <w:multiLevelType w:val="hybridMultilevel"/>
    <w:tmpl w:val="4D60BC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6F5D40"/>
    <w:multiLevelType w:val="multilevel"/>
    <w:tmpl w:val="17CEAD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31525948"/>
    <w:multiLevelType w:val="hybridMultilevel"/>
    <w:tmpl w:val="688E6A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DE10E71"/>
    <w:multiLevelType w:val="multilevel"/>
    <w:tmpl w:val="39A83A5E"/>
    <w:lvl w:ilvl="0">
      <w:start w:val="1"/>
      <w:numFmt w:val="upperLetter"/>
      <w:suff w:val="space"/>
      <w:lvlText w:val="Annexe %1 :vo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45092C42"/>
    <w:multiLevelType w:val="hybridMultilevel"/>
    <w:tmpl w:val="2BEAFA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423ED2"/>
    <w:multiLevelType w:val="hybridMultilevel"/>
    <w:tmpl w:val="5F6653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674549"/>
    <w:multiLevelType w:val="hybridMultilevel"/>
    <w:tmpl w:val="9CDE8F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B73DF2"/>
    <w:multiLevelType w:val="hybridMultilevel"/>
    <w:tmpl w:val="3B2465DE"/>
    <w:lvl w:ilvl="0" w:tplc="90AEF536">
      <w:start w:val="1"/>
      <w:numFmt w:val="upperLetter"/>
      <w:lvlText w:val="Annexe %1 : 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FB464F"/>
    <w:multiLevelType w:val="multilevel"/>
    <w:tmpl w:val="6660D4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5F6D34D0"/>
    <w:multiLevelType w:val="multilevel"/>
    <w:tmpl w:val="58DE97CC"/>
    <w:lvl w:ilvl="0">
      <w:start w:val="1"/>
      <w:numFmt w:val="upperLetter"/>
      <w:pStyle w:val="Annexe"/>
      <w:lvlText w:val="Annex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64F60FA4"/>
    <w:multiLevelType w:val="hybridMultilevel"/>
    <w:tmpl w:val="2EC6D0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641E80"/>
    <w:multiLevelType w:val="hybridMultilevel"/>
    <w:tmpl w:val="8320E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B94642"/>
    <w:multiLevelType w:val="hybridMultilevel"/>
    <w:tmpl w:val="15FA7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4D61F3"/>
    <w:multiLevelType w:val="hybridMultilevel"/>
    <w:tmpl w:val="DF1A9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73179F"/>
    <w:multiLevelType w:val="hybridMultilevel"/>
    <w:tmpl w:val="D3E23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293134"/>
    <w:multiLevelType w:val="hybridMultilevel"/>
    <w:tmpl w:val="AF3ABC2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72D763A2"/>
    <w:multiLevelType w:val="multilevel"/>
    <w:tmpl w:val="0C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>
    <w:nsid w:val="77177C24"/>
    <w:multiLevelType w:val="hybridMultilevel"/>
    <w:tmpl w:val="8A242D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9"/>
  </w:num>
  <w:num w:numId="4">
    <w:abstractNumId w:val="24"/>
  </w:num>
  <w:num w:numId="5">
    <w:abstractNumId w:val="17"/>
  </w:num>
  <w:num w:numId="6">
    <w:abstractNumId w:val="3"/>
  </w:num>
  <w:num w:numId="7">
    <w:abstractNumId w:val="21"/>
  </w:num>
  <w:num w:numId="8">
    <w:abstractNumId w:val="20"/>
  </w:num>
  <w:num w:numId="9">
    <w:abstractNumId w:val="6"/>
  </w:num>
  <w:num w:numId="10">
    <w:abstractNumId w:val="13"/>
  </w:num>
  <w:num w:numId="11">
    <w:abstractNumId w:val="4"/>
  </w:num>
  <w:num w:numId="12">
    <w:abstractNumId w:val="2"/>
  </w:num>
  <w:num w:numId="13">
    <w:abstractNumId w:val="1"/>
  </w:num>
  <w:num w:numId="14">
    <w:abstractNumId w:val="7"/>
  </w:num>
  <w:num w:numId="15">
    <w:abstractNumId w:val="0"/>
  </w:num>
  <w:num w:numId="16">
    <w:abstractNumId w:val="8"/>
  </w:num>
  <w:num w:numId="17">
    <w:abstractNumId w:val="8"/>
    <w:lvlOverride w:ilvl="0">
      <w:lvl w:ilvl="0">
        <w:start w:val="1"/>
        <w:numFmt w:val="decimal"/>
        <w:suff w:val="space"/>
        <w:lvlText w:val="Chapitre %1"/>
        <w:lvlJc w:val="left"/>
        <w:pPr>
          <w:ind w:left="7379" w:hanging="432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4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8">
    <w:abstractNumId w:val="12"/>
  </w:num>
  <w:num w:numId="19">
    <w:abstractNumId w:val="5"/>
  </w:num>
  <w:num w:numId="20">
    <w:abstractNumId w:val="22"/>
  </w:num>
  <w:num w:numId="21">
    <w:abstractNumId w:val="18"/>
  </w:num>
  <w:num w:numId="22">
    <w:abstractNumId w:val="14"/>
  </w:num>
  <w:num w:numId="23">
    <w:abstractNumId w:val="10"/>
  </w:num>
  <w:num w:numId="24">
    <w:abstractNumId w:val="16"/>
  </w:num>
  <w:num w:numId="25">
    <w:abstractNumId w:val="8"/>
    <w:lvlOverride w:ilvl="0">
      <w:lvl w:ilvl="0">
        <w:start w:val="1"/>
        <w:numFmt w:val="decimal"/>
        <w:lvlText w:val="Chapitre %1"/>
        <w:lvlJc w:val="left"/>
        <w:pPr>
          <w:ind w:left="360" w:hanging="360"/>
        </w:pPr>
        <w:rPr>
          <w:rFonts w:asciiTheme="majorHAnsi" w:hAnsiTheme="majorHAnsi" w:hint="default"/>
          <w:sz w:val="4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>
    <w:abstractNumId w:val="15"/>
  </w:num>
  <w:num w:numId="27">
    <w:abstractNumId w:val="23"/>
  </w:num>
  <w:numIdMacAtCleanup w:val="19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laude Samuel Chrétien">
    <w15:presenceInfo w15:providerId="None" w15:userId="Claude Samuel Chréti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CA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CA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541"/>
    <w:rsid w:val="0000026E"/>
    <w:rsid w:val="00000A77"/>
    <w:rsid w:val="00000FA1"/>
    <w:rsid w:val="000012E6"/>
    <w:rsid w:val="0000137B"/>
    <w:rsid w:val="00001612"/>
    <w:rsid w:val="00001AA0"/>
    <w:rsid w:val="00001E6E"/>
    <w:rsid w:val="00002B43"/>
    <w:rsid w:val="00002C85"/>
    <w:rsid w:val="000030C2"/>
    <w:rsid w:val="00003173"/>
    <w:rsid w:val="000041DF"/>
    <w:rsid w:val="00004A71"/>
    <w:rsid w:val="00004C0F"/>
    <w:rsid w:val="00005056"/>
    <w:rsid w:val="000053BF"/>
    <w:rsid w:val="0000593B"/>
    <w:rsid w:val="00005D77"/>
    <w:rsid w:val="000065DF"/>
    <w:rsid w:val="00006757"/>
    <w:rsid w:val="00006E5E"/>
    <w:rsid w:val="00006FBE"/>
    <w:rsid w:val="00007112"/>
    <w:rsid w:val="00007523"/>
    <w:rsid w:val="000075C4"/>
    <w:rsid w:val="00007BC8"/>
    <w:rsid w:val="00007C87"/>
    <w:rsid w:val="00007D6C"/>
    <w:rsid w:val="00010C19"/>
    <w:rsid w:val="000116C9"/>
    <w:rsid w:val="0001201F"/>
    <w:rsid w:val="00012E0B"/>
    <w:rsid w:val="00013AF2"/>
    <w:rsid w:val="000142FE"/>
    <w:rsid w:val="00014AFC"/>
    <w:rsid w:val="00014E6E"/>
    <w:rsid w:val="0001578E"/>
    <w:rsid w:val="00016363"/>
    <w:rsid w:val="0001654D"/>
    <w:rsid w:val="00016E64"/>
    <w:rsid w:val="00020E62"/>
    <w:rsid w:val="00020F43"/>
    <w:rsid w:val="00021A40"/>
    <w:rsid w:val="00021F8A"/>
    <w:rsid w:val="000222F7"/>
    <w:rsid w:val="00022681"/>
    <w:rsid w:val="00022995"/>
    <w:rsid w:val="00023542"/>
    <w:rsid w:val="00023606"/>
    <w:rsid w:val="00023B98"/>
    <w:rsid w:val="000241A9"/>
    <w:rsid w:val="00024EC9"/>
    <w:rsid w:val="0002591F"/>
    <w:rsid w:val="00025EA5"/>
    <w:rsid w:val="00025FFA"/>
    <w:rsid w:val="00026255"/>
    <w:rsid w:val="00026B63"/>
    <w:rsid w:val="00026CFE"/>
    <w:rsid w:val="0002781B"/>
    <w:rsid w:val="000303D1"/>
    <w:rsid w:val="000306AB"/>
    <w:rsid w:val="00030A81"/>
    <w:rsid w:val="00030A95"/>
    <w:rsid w:val="00031239"/>
    <w:rsid w:val="0003161E"/>
    <w:rsid w:val="0003192A"/>
    <w:rsid w:val="0003248F"/>
    <w:rsid w:val="00034B9C"/>
    <w:rsid w:val="00034CFD"/>
    <w:rsid w:val="000351CA"/>
    <w:rsid w:val="0003611F"/>
    <w:rsid w:val="000364A3"/>
    <w:rsid w:val="00036A74"/>
    <w:rsid w:val="00036C08"/>
    <w:rsid w:val="00036F06"/>
    <w:rsid w:val="000379E2"/>
    <w:rsid w:val="00037BC2"/>
    <w:rsid w:val="000400B6"/>
    <w:rsid w:val="000406BD"/>
    <w:rsid w:val="0004131F"/>
    <w:rsid w:val="0004159B"/>
    <w:rsid w:val="000424EB"/>
    <w:rsid w:val="000426F0"/>
    <w:rsid w:val="000428D8"/>
    <w:rsid w:val="00042A0A"/>
    <w:rsid w:val="00042CFE"/>
    <w:rsid w:val="00044054"/>
    <w:rsid w:val="00044649"/>
    <w:rsid w:val="00044AF4"/>
    <w:rsid w:val="00044DBA"/>
    <w:rsid w:val="00045106"/>
    <w:rsid w:val="00046E55"/>
    <w:rsid w:val="00047271"/>
    <w:rsid w:val="0004738E"/>
    <w:rsid w:val="00047EDC"/>
    <w:rsid w:val="00051A8D"/>
    <w:rsid w:val="00052437"/>
    <w:rsid w:val="000527EB"/>
    <w:rsid w:val="00052A1D"/>
    <w:rsid w:val="00052A67"/>
    <w:rsid w:val="00052BAA"/>
    <w:rsid w:val="0005445E"/>
    <w:rsid w:val="0005545D"/>
    <w:rsid w:val="0005576C"/>
    <w:rsid w:val="00055BA0"/>
    <w:rsid w:val="000565E5"/>
    <w:rsid w:val="00056BD0"/>
    <w:rsid w:val="00056BFB"/>
    <w:rsid w:val="00056E50"/>
    <w:rsid w:val="00057095"/>
    <w:rsid w:val="00057241"/>
    <w:rsid w:val="0005773A"/>
    <w:rsid w:val="00057949"/>
    <w:rsid w:val="00057984"/>
    <w:rsid w:val="00057DC4"/>
    <w:rsid w:val="00060887"/>
    <w:rsid w:val="0006093A"/>
    <w:rsid w:val="00060954"/>
    <w:rsid w:val="00060C3E"/>
    <w:rsid w:val="00060DC6"/>
    <w:rsid w:val="000619FF"/>
    <w:rsid w:val="00061A3B"/>
    <w:rsid w:val="000621ED"/>
    <w:rsid w:val="0006249F"/>
    <w:rsid w:val="00062BD0"/>
    <w:rsid w:val="00063683"/>
    <w:rsid w:val="00065618"/>
    <w:rsid w:val="00065849"/>
    <w:rsid w:val="00065DB0"/>
    <w:rsid w:val="00066068"/>
    <w:rsid w:val="00066860"/>
    <w:rsid w:val="00066BF6"/>
    <w:rsid w:val="00067060"/>
    <w:rsid w:val="000705B1"/>
    <w:rsid w:val="0007065F"/>
    <w:rsid w:val="0007150E"/>
    <w:rsid w:val="0007167A"/>
    <w:rsid w:val="00071E87"/>
    <w:rsid w:val="0007306D"/>
    <w:rsid w:val="00073E2E"/>
    <w:rsid w:val="0007483B"/>
    <w:rsid w:val="000750E2"/>
    <w:rsid w:val="0007573A"/>
    <w:rsid w:val="00075A66"/>
    <w:rsid w:val="00077035"/>
    <w:rsid w:val="00077816"/>
    <w:rsid w:val="00081004"/>
    <w:rsid w:val="0008125B"/>
    <w:rsid w:val="00081F40"/>
    <w:rsid w:val="00082022"/>
    <w:rsid w:val="000822B8"/>
    <w:rsid w:val="00083462"/>
    <w:rsid w:val="00083839"/>
    <w:rsid w:val="00083B73"/>
    <w:rsid w:val="00084333"/>
    <w:rsid w:val="00085354"/>
    <w:rsid w:val="0008556B"/>
    <w:rsid w:val="000857D0"/>
    <w:rsid w:val="000859C2"/>
    <w:rsid w:val="00086080"/>
    <w:rsid w:val="00086A2B"/>
    <w:rsid w:val="000876E4"/>
    <w:rsid w:val="0008783A"/>
    <w:rsid w:val="000878ED"/>
    <w:rsid w:val="00087E36"/>
    <w:rsid w:val="00087EFC"/>
    <w:rsid w:val="000903C4"/>
    <w:rsid w:val="000906E2"/>
    <w:rsid w:val="000909E3"/>
    <w:rsid w:val="000916A1"/>
    <w:rsid w:val="00091D76"/>
    <w:rsid w:val="00092178"/>
    <w:rsid w:val="000921A2"/>
    <w:rsid w:val="000925E1"/>
    <w:rsid w:val="00093714"/>
    <w:rsid w:val="00094205"/>
    <w:rsid w:val="00094233"/>
    <w:rsid w:val="000946F3"/>
    <w:rsid w:val="000951FF"/>
    <w:rsid w:val="00095839"/>
    <w:rsid w:val="00095993"/>
    <w:rsid w:val="00095A4D"/>
    <w:rsid w:val="00095E97"/>
    <w:rsid w:val="00096355"/>
    <w:rsid w:val="00096FB2"/>
    <w:rsid w:val="00097263"/>
    <w:rsid w:val="00097322"/>
    <w:rsid w:val="00097C12"/>
    <w:rsid w:val="00097F72"/>
    <w:rsid w:val="000A01FD"/>
    <w:rsid w:val="000A091D"/>
    <w:rsid w:val="000A0B0A"/>
    <w:rsid w:val="000A1C29"/>
    <w:rsid w:val="000A1D52"/>
    <w:rsid w:val="000A1F47"/>
    <w:rsid w:val="000A2061"/>
    <w:rsid w:val="000A354E"/>
    <w:rsid w:val="000A36A8"/>
    <w:rsid w:val="000A39D3"/>
    <w:rsid w:val="000A3F10"/>
    <w:rsid w:val="000A468D"/>
    <w:rsid w:val="000A4CCF"/>
    <w:rsid w:val="000A4E4E"/>
    <w:rsid w:val="000A4F20"/>
    <w:rsid w:val="000A5281"/>
    <w:rsid w:val="000A54A3"/>
    <w:rsid w:val="000A590B"/>
    <w:rsid w:val="000A601C"/>
    <w:rsid w:val="000A62B1"/>
    <w:rsid w:val="000A6F8B"/>
    <w:rsid w:val="000A6FFF"/>
    <w:rsid w:val="000A75F3"/>
    <w:rsid w:val="000B0BBB"/>
    <w:rsid w:val="000B0DE9"/>
    <w:rsid w:val="000B0F92"/>
    <w:rsid w:val="000B13C0"/>
    <w:rsid w:val="000B1996"/>
    <w:rsid w:val="000B2065"/>
    <w:rsid w:val="000B226B"/>
    <w:rsid w:val="000B2854"/>
    <w:rsid w:val="000B39A0"/>
    <w:rsid w:val="000B5350"/>
    <w:rsid w:val="000B559D"/>
    <w:rsid w:val="000B5EC7"/>
    <w:rsid w:val="000B7983"/>
    <w:rsid w:val="000B7DCD"/>
    <w:rsid w:val="000B7E52"/>
    <w:rsid w:val="000B7FEC"/>
    <w:rsid w:val="000C197C"/>
    <w:rsid w:val="000C1A9C"/>
    <w:rsid w:val="000C23C9"/>
    <w:rsid w:val="000C2615"/>
    <w:rsid w:val="000C298A"/>
    <w:rsid w:val="000C2A8B"/>
    <w:rsid w:val="000C302E"/>
    <w:rsid w:val="000C392F"/>
    <w:rsid w:val="000C47EA"/>
    <w:rsid w:val="000C48CA"/>
    <w:rsid w:val="000C5013"/>
    <w:rsid w:val="000C50EF"/>
    <w:rsid w:val="000C6073"/>
    <w:rsid w:val="000C620D"/>
    <w:rsid w:val="000C62C2"/>
    <w:rsid w:val="000C6352"/>
    <w:rsid w:val="000C67B8"/>
    <w:rsid w:val="000C71FD"/>
    <w:rsid w:val="000C7ADF"/>
    <w:rsid w:val="000C7B83"/>
    <w:rsid w:val="000D0DBB"/>
    <w:rsid w:val="000D1798"/>
    <w:rsid w:val="000D23D9"/>
    <w:rsid w:val="000D2C69"/>
    <w:rsid w:val="000D3125"/>
    <w:rsid w:val="000D339B"/>
    <w:rsid w:val="000D3D42"/>
    <w:rsid w:val="000D3FDA"/>
    <w:rsid w:val="000D4609"/>
    <w:rsid w:val="000D4BF1"/>
    <w:rsid w:val="000D4EA1"/>
    <w:rsid w:val="000D55D8"/>
    <w:rsid w:val="000D5B87"/>
    <w:rsid w:val="000D5E2A"/>
    <w:rsid w:val="000D7230"/>
    <w:rsid w:val="000D7AF1"/>
    <w:rsid w:val="000D7C9F"/>
    <w:rsid w:val="000E0155"/>
    <w:rsid w:val="000E066A"/>
    <w:rsid w:val="000E1176"/>
    <w:rsid w:val="000E2373"/>
    <w:rsid w:val="000E2A03"/>
    <w:rsid w:val="000E2B2F"/>
    <w:rsid w:val="000E33E8"/>
    <w:rsid w:val="000E3D7D"/>
    <w:rsid w:val="000E4095"/>
    <w:rsid w:val="000E42FA"/>
    <w:rsid w:val="000E4ED1"/>
    <w:rsid w:val="000E5546"/>
    <w:rsid w:val="000E562A"/>
    <w:rsid w:val="000E5E5A"/>
    <w:rsid w:val="000E5F52"/>
    <w:rsid w:val="000E681A"/>
    <w:rsid w:val="000E743A"/>
    <w:rsid w:val="000F05CF"/>
    <w:rsid w:val="000F0A0B"/>
    <w:rsid w:val="000F0A9A"/>
    <w:rsid w:val="000F0B7A"/>
    <w:rsid w:val="000F11BC"/>
    <w:rsid w:val="000F13AC"/>
    <w:rsid w:val="000F1E06"/>
    <w:rsid w:val="000F2597"/>
    <w:rsid w:val="000F29F5"/>
    <w:rsid w:val="000F2FDB"/>
    <w:rsid w:val="000F4182"/>
    <w:rsid w:val="000F6C91"/>
    <w:rsid w:val="000F7406"/>
    <w:rsid w:val="000F7714"/>
    <w:rsid w:val="000F7E3D"/>
    <w:rsid w:val="00100063"/>
    <w:rsid w:val="00100310"/>
    <w:rsid w:val="00100BE1"/>
    <w:rsid w:val="001023C6"/>
    <w:rsid w:val="0010278D"/>
    <w:rsid w:val="001027A5"/>
    <w:rsid w:val="0010394E"/>
    <w:rsid w:val="001039CE"/>
    <w:rsid w:val="00103C6B"/>
    <w:rsid w:val="001049AC"/>
    <w:rsid w:val="001059AD"/>
    <w:rsid w:val="00106E5D"/>
    <w:rsid w:val="0010705E"/>
    <w:rsid w:val="00107180"/>
    <w:rsid w:val="00107566"/>
    <w:rsid w:val="001079BF"/>
    <w:rsid w:val="00107AFA"/>
    <w:rsid w:val="00110068"/>
    <w:rsid w:val="00110598"/>
    <w:rsid w:val="00110819"/>
    <w:rsid w:val="00110D2D"/>
    <w:rsid w:val="00111593"/>
    <w:rsid w:val="0011159A"/>
    <w:rsid w:val="001124B6"/>
    <w:rsid w:val="00112CBA"/>
    <w:rsid w:val="001138B4"/>
    <w:rsid w:val="0011413A"/>
    <w:rsid w:val="00114452"/>
    <w:rsid w:val="00114DF1"/>
    <w:rsid w:val="0011503B"/>
    <w:rsid w:val="001156F7"/>
    <w:rsid w:val="0011613C"/>
    <w:rsid w:val="0011717B"/>
    <w:rsid w:val="00117EB7"/>
    <w:rsid w:val="001216EB"/>
    <w:rsid w:val="0012219C"/>
    <w:rsid w:val="0012229C"/>
    <w:rsid w:val="001227C5"/>
    <w:rsid w:val="001233EE"/>
    <w:rsid w:val="001241C7"/>
    <w:rsid w:val="00124296"/>
    <w:rsid w:val="001246D3"/>
    <w:rsid w:val="0012495C"/>
    <w:rsid w:val="001249BF"/>
    <w:rsid w:val="00125BBD"/>
    <w:rsid w:val="0012659A"/>
    <w:rsid w:val="001272F0"/>
    <w:rsid w:val="00127404"/>
    <w:rsid w:val="00127DE9"/>
    <w:rsid w:val="0013008E"/>
    <w:rsid w:val="00130E1F"/>
    <w:rsid w:val="00131081"/>
    <w:rsid w:val="00131751"/>
    <w:rsid w:val="001317C1"/>
    <w:rsid w:val="00131F22"/>
    <w:rsid w:val="00132DC7"/>
    <w:rsid w:val="0013328B"/>
    <w:rsid w:val="0013441A"/>
    <w:rsid w:val="00134AF1"/>
    <w:rsid w:val="00134E25"/>
    <w:rsid w:val="0013528B"/>
    <w:rsid w:val="001357DE"/>
    <w:rsid w:val="00135B49"/>
    <w:rsid w:val="00135B51"/>
    <w:rsid w:val="0013682D"/>
    <w:rsid w:val="00136EB7"/>
    <w:rsid w:val="00137014"/>
    <w:rsid w:val="00137688"/>
    <w:rsid w:val="00137773"/>
    <w:rsid w:val="001379D9"/>
    <w:rsid w:val="00137F01"/>
    <w:rsid w:val="00137F87"/>
    <w:rsid w:val="0014053F"/>
    <w:rsid w:val="00140831"/>
    <w:rsid w:val="00140DE3"/>
    <w:rsid w:val="00140E83"/>
    <w:rsid w:val="0014140E"/>
    <w:rsid w:val="00141903"/>
    <w:rsid w:val="00141C44"/>
    <w:rsid w:val="00141E1E"/>
    <w:rsid w:val="001422A5"/>
    <w:rsid w:val="00142858"/>
    <w:rsid w:val="00142EC3"/>
    <w:rsid w:val="001435F7"/>
    <w:rsid w:val="00143F79"/>
    <w:rsid w:val="00144130"/>
    <w:rsid w:val="00144433"/>
    <w:rsid w:val="00144B97"/>
    <w:rsid w:val="00144BF3"/>
    <w:rsid w:val="00144DC3"/>
    <w:rsid w:val="0014533E"/>
    <w:rsid w:val="0014551D"/>
    <w:rsid w:val="00145748"/>
    <w:rsid w:val="00146275"/>
    <w:rsid w:val="001463CE"/>
    <w:rsid w:val="00146547"/>
    <w:rsid w:val="00146FF0"/>
    <w:rsid w:val="001474DC"/>
    <w:rsid w:val="00147657"/>
    <w:rsid w:val="001476BA"/>
    <w:rsid w:val="00147ACC"/>
    <w:rsid w:val="00151B92"/>
    <w:rsid w:val="00151C29"/>
    <w:rsid w:val="00152104"/>
    <w:rsid w:val="0015214B"/>
    <w:rsid w:val="00152373"/>
    <w:rsid w:val="00152402"/>
    <w:rsid w:val="00152D3E"/>
    <w:rsid w:val="00153906"/>
    <w:rsid w:val="00154D40"/>
    <w:rsid w:val="001550DD"/>
    <w:rsid w:val="00156828"/>
    <w:rsid w:val="00156AB7"/>
    <w:rsid w:val="00156E5E"/>
    <w:rsid w:val="00156E88"/>
    <w:rsid w:val="001573E3"/>
    <w:rsid w:val="00157CE0"/>
    <w:rsid w:val="001600A9"/>
    <w:rsid w:val="00160CB1"/>
    <w:rsid w:val="00161115"/>
    <w:rsid w:val="00161E27"/>
    <w:rsid w:val="00161E3B"/>
    <w:rsid w:val="0016204E"/>
    <w:rsid w:val="00162C65"/>
    <w:rsid w:val="00162FCB"/>
    <w:rsid w:val="001636E1"/>
    <w:rsid w:val="001637D5"/>
    <w:rsid w:val="00163993"/>
    <w:rsid w:val="00163B26"/>
    <w:rsid w:val="00163D66"/>
    <w:rsid w:val="0016423D"/>
    <w:rsid w:val="001642DA"/>
    <w:rsid w:val="00164B3B"/>
    <w:rsid w:val="00164B95"/>
    <w:rsid w:val="0016585E"/>
    <w:rsid w:val="001658DB"/>
    <w:rsid w:val="00165DCC"/>
    <w:rsid w:val="00165DDE"/>
    <w:rsid w:val="00165F14"/>
    <w:rsid w:val="00166BD2"/>
    <w:rsid w:val="00166FC8"/>
    <w:rsid w:val="0016715D"/>
    <w:rsid w:val="00167401"/>
    <w:rsid w:val="00167D3C"/>
    <w:rsid w:val="00170AE8"/>
    <w:rsid w:val="001712BE"/>
    <w:rsid w:val="00171326"/>
    <w:rsid w:val="00171354"/>
    <w:rsid w:val="00171545"/>
    <w:rsid w:val="0017164F"/>
    <w:rsid w:val="0017196A"/>
    <w:rsid w:val="00171C35"/>
    <w:rsid w:val="00171E6D"/>
    <w:rsid w:val="00171EB5"/>
    <w:rsid w:val="00172745"/>
    <w:rsid w:val="001739A5"/>
    <w:rsid w:val="001745CC"/>
    <w:rsid w:val="00175207"/>
    <w:rsid w:val="00175A4F"/>
    <w:rsid w:val="00175B9F"/>
    <w:rsid w:val="00176274"/>
    <w:rsid w:val="00176C83"/>
    <w:rsid w:val="00176F12"/>
    <w:rsid w:val="0017706D"/>
    <w:rsid w:val="00177F35"/>
    <w:rsid w:val="00180610"/>
    <w:rsid w:val="001809D6"/>
    <w:rsid w:val="00180D8F"/>
    <w:rsid w:val="0018108D"/>
    <w:rsid w:val="00181690"/>
    <w:rsid w:val="00182217"/>
    <w:rsid w:val="00182697"/>
    <w:rsid w:val="00183186"/>
    <w:rsid w:val="00183DF0"/>
    <w:rsid w:val="00183E29"/>
    <w:rsid w:val="00184369"/>
    <w:rsid w:val="00184B92"/>
    <w:rsid w:val="00185694"/>
    <w:rsid w:val="0018571C"/>
    <w:rsid w:val="00186397"/>
    <w:rsid w:val="00187460"/>
    <w:rsid w:val="00187472"/>
    <w:rsid w:val="001900A6"/>
    <w:rsid w:val="001913BA"/>
    <w:rsid w:val="001919C5"/>
    <w:rsid w:val="00191DD0"/>
    <w:rsid w:val="0019273B"/>
    <w:rsid w:val="0019289D"/>
    <w:rsid w:val="001928B5"/>
    <w:rsid w:val="00192964"/>
    <w:rsid w:val="00192D12"/>
    <w:rsid w:val="00193B18"/>
    <w:rsid w:val="001942CC"/>
    <w:rsid w:val="001949DC"/>
    <w:rsid w:val="00194B5E"/>
    <w:rsid w:val="00194E12"/>
    <w:rsid w:val="00194ECB"/>
    <w:rsid w:val="00194F62"/>
    <w:rsid w:val="00194FF9"/>
    <w:rsid w:val="00196113"/>
    <w:rsid w:val="00196420"/>
    <w:rsid w:val="00196AAC"/>
    <w:rsid w:val="00196D88"/>
    <w:rsid w:val="0019774A"/>
    <w:rsid w:val="001A1294"/>
    <w:rsid w:val="001A159B"/>
    <w:rsid w:val="001A236F"/>
    <w:rsid w:val="001A2483"/>
    <w:rsid w:val="001A25E4"/>
    <w:rsid w:val="001A2E39"/>
    <w:rsid w:val="001A3013"/>
    <w:rsid w:val="001A3664"/>
    <w:rsid w:val="001A52A1"/>
    <w:rsid w:val="001A5D36"/>
    <w:rsid w:val="001A686E"/>
    <w:rsid w:val="001A6CCB"/>
    <w:rsid w:val="001A6FAA"/>
    <w:rsid w:val="001A791E"/>
    <w:rsid w:val="001A7B83"/>
    <w:rsid w:val="001A7E83"/>
    <w:rsid w:val="001A7F68"/>
    <w:rsid w:val="001B0602"/>
    <w:rsid w:val="001B08C7"/>
    <w:rsid w:val="001B0EEC"/>
    <w:rsid w:val="001B1BD6"/>
    <w:rsid w:val="001B25C8"/>
    <w:rsid w:val="001B26A4"/>
    <w:rsid w:val="001B2984"/>
    <w:rsid w:val="001B2CE9"/>
    <w:rsid w:val="001B2E9E"/>
    <w:rsid w:val="001B3AF0"/>
    <w:rsid w:val="001B481D"/>
    <w:rsid w:val="001B523A"/>
    <w:rsid w:val="001B592D"/>
    <w:rsid w:val="001B6168"/>
    <w:rsid w:val="001B687B"/>
    <w:rsid w:val="001B759C"/>
    <w:rsid w:val="001B75A1"/>
    <w:rsid w:val="001C0B27"/>
    <w:rsid w:val="001C11F9"/>
    <w:rsid w:val="001C1202"/>
    <w:rsid w:val="001C184F"/>
    <w:rsid w:val="001C2AC7"/>
    <w:rsid w:val="001C310D"/>
    <w:rsid w:val="001C35D9"/>
    <w:rsid w:val="001C40CD"/>
    <w:rsid w:val="001C5259"/>
    <w:rsid w:val="001C6CC4"/>
    <w:rsid w:val="001C7121"/>
    <w:rsid w:val="001C7BCD"/>
    <w:rsid w:val="001C7E42"/>
    <w:rsid w:val="001D0D6B"/>
    <w:rsid w:val="001D14F0"/>
    <w:rsid w:val="001D1598"/>
    <w:rsid w:val="001D27F9"/>
    <w:rsid w:val="001D2B7E"/>
    <w:rsid w:val="001D2ED6"/>
    <w:rsid w:val="001D38D9"/>
    <w:rsid w:val="001D3AAB"/>
    <w:rsid w:val="001D3AEE"/>
    <w:rsid w:val="001D595C"/>
    <w:rsid w:val="001D5B05"/>
    <w:rsid w:val="001D660B"/>
    <w:rsid w:val="001D6D4A"/>
    <w:rsid w:val="001D71EB"/>
    <w:rsid w:val="001D76A5"/>
    <w:rsid w:val="001D7A7E"/>
    <w:rsid w:val="001D7F76"/>
    <w:rsid w:val="001E018F"/>
    <w:rsid w:val="001E054D"/>
    <w:rsid w:val="001E060C"/>
    <w:rsid w:val="001E0AFC"/>
    <w:rsid w:val="001E1680"/>
    <w:rsid w:val="001E23DA"/>
    <w:rsid w:val="001E24C3"/>
    <w:rsid w:val="001E2BEA"/>
    <w:rsid w:val="001E2CF4"/>
    <w:rsid w:val="001E37D7"/>
    <w:rsid w:val="001E3A2A"/>
    <w:rsid w:val="001E4159"/>
    <w:rsid w:val="001E4583"/>
    <w:rsid w:val="001E494D"/>
    <w:rsid w:val="001E5DA3"/>
    <w:rsid w:val="001E6054"/>
    <w:rsid w:val="001E639E"/>
    <w:rsid w:val="001E6750"/>
    <w:rsid w:val="001E70DB"/>
    <w:rsid w:val="001E72F3"/>
    <w:rsid w:val="001E7CD5"/>
    <w:rsid w:val="001F0E99"/>
    <w:rsid w:val="001F1693"/>
    <w:rsid w:val="001F2087"/>
    <w:rsid w:val="001F20E8"/>
    <w:rsid w:val="001F2572"/>
    <w:rsid w:val="001F2C75"/>
    <w:rsid w:val="001F2CCA"/>
    <w:rsid w:val="001F2D0B"/>
    <w:rsid w:val="001F2E05"/>
    <w:rsid w:val="001F3414"/>
    <w:rsid w:val="001F3B15"/>
    <w:rsid w:val="001F5021"/>
    <w:rsid w:val="001F5137"/>
    <w:rsid w:val="001F5E15"/>
    <w:rsid w:val="001F6A4B"/>
    <w:rsid w:val="001F6BA2"/>
    <w:rsid w:val="001F757D"/>
    <w:rsid w:val="0020029F"/>
    <w:rsid w:val="002009FF"/>
    <w:rsid w:val="00200B4F"/>
    <w:rsid w:val="0020169E"/>
    <w:rsid w:val="00201E3A"/>
    <w:rsid w:val="0020238D"/>
    <w:rsid w:val="00202A25"/>
    <w:rsid w:val="002040EB"/>
    <w:rsid w:val="0020456E"/>
    <w:rsid w:val="00204995"/>
    <w:rsid w:val="00204A2B"/>
    <w:rsid w:val="00204AB7"/>
    <w:rsid w:val="00204BA4"/>
    <w:rsid w:val="00204D6C"/>
    <w:rsid w:val="002054C0"/>
    <w:rsid w:val="002055A7"/>
    <w:rsid w:val="0020565B"/>
    <w:rsid w:val="0020578D"/>
    <w:rsid w:val="00205B2F"/>
    <w:rsid w:val="0020650B"/>
    <w:rsid w:val="00207362"/>
    <w:rsid w:val="0020744F"/>
    <w:rsid w:val="0020774F"/>
    <w:rsid w:val="0020779C"/>
    <w:rsid w:val="0020794B"/>
    <w:rsid w:val="00207DAC"/>
    <w:rsid w:val="00210341"/>
    <w:rsid w:val="00211197"/>
    <w:rsid w:val="0021127A"/>
    <w:rsid w:val="002113C6"/>
    <w:rsid w:val="00211512"/>
    <w:rsid w:val="0021153C"/>
    <w:rsid w:val="0021158E"/>
    <w:rsid w:val="00211AD2"/>
    <w:rsid w:val="002132D7"/>
    <w:rsid w:val="00213BC3"/>
    <w:rsid w:val="00213FCB"/>
    <w:rsid w:val="002141A4"/>
    <w:rsid w:val="002150BD"/>
    <w:rsid w:val="002151A8"/>
    <w:rsid w:val="002154B9"/>
    <w:rsid w:val="002157CB"/>
    <w:rsid w:val="00215DE7"/>
    <w:rsid w:val="00216197"/>
    <w:rsid w:val="0021624D"/>
    <w:rsid w:val="0021672F"/>
    <w:rsid w:val="002167FD"/>
    <w:rsid w:val="00216E76"/>
    <w:rsid w:val="00217134"/>
    <w:rsid w:val="002178A2"/>
    <w:rsid w:val="00217DF0"/>
    <w:rsid w:val="00217ED3"/>
    <w:rsid w:val="0022021E"/>
    <w:rsid w:val="00221902"/>
    <w:rsid w:val="00221ADD"/>
    <w:rsid w:val="0022261F"/>
    <w:rsid w:val="002226BD"/>
    <w:rsid w:val="00222E06"/>
    <w:rsid w:val="002235EB"/>
    <w:rsid w:val="00223805"/>
    <w:rsid w:val="002246AA"/>
    <w:rsid w:val="00224D3B"/>
    <w:rsid w:val="0022505F"/>
    <w:rsid w:val="00225525"/>
    <w:rsid w:val="0022553A"/>
    <w:rsid w:val="0022592F"/>
    <w:rsid w:val="00225E70"/>
    <w:rsid w:val="002262BA"/>
    <w:rsid w:val="00226517"/>
    <w:rsid w:val="00226724"/>
    <w:rsid w:val="00226DB1"/>
    <w:rsid w:val="0022723E"/>
    <w:rsid w:val="00227651"/>
    <w:rsid w:val="00227812"/>
    <w:rsid w:val="0023128B"/>
    <w:rsid w:val="00231960"/>
    <w:rsid w:val="00231E19"/>
    <w:rsid w:val="002324F3"/>
    <w:rsid w:val="002325AF"/>
    <w:rsid w:val="00232673"/>
    <w:rsid w:val="00232681"/>
    <w:rsid w:val="00232A34"/>
    <w:rsid w:val="002330A9"/>
    <w:rsid w:val="00233203"/>
    <w:rsid w:val="0023371C"/>
    <w:rsid w:val="00233ED7"/>
    <w:rsid w:val="00234086"/>
    <w:rsid w:val="00234119"/>
    <w:rsid w:val="002342BC"/>
    <w:rsid w:val="00234436"/>
    <w:rsid w:val="002353FA"/>
    <w:rsid w:val="00235C0F"/>
    <w:rsid w:val="0023617E"/>
    <w:rsid w:val="002366D1"/>
    <w:rsid w:val="00236973"/>
    <w:rsid w:val="00236AC6"/>
    <w:rsid w:val="002371FC"/>
    <w:rsid w:val="0024056C"/>
    <w:rsid w:val="00240D94"/>
    <w:rsid w:val="002416E0"/>
    <w:rsid w:val="002418E5"/>
    <w:rsid w:val="00241C1F"/>
    <w:rsid w:val="00241E50"/>
    <w:rsid w:val="0024298D"/>
    <w:rsid w:val="00242A77"/>
    <w:rsid w:val="002438EE"/>
    <w:rsid w:val="00244A01"/>
    <w:rsid w:val="00245130"/>
    <w:rsid w:val="00245253"/>
    <w:rsid w:val="0024525C"/>
    <w:rsid w:val="00245933"/>
    <w:rsid w:val="00245CFD"/>
    <w:rsid w:val="0024619D"/>
    <w:rsid w:val="002468C5"/>
    <w:rsid w:val="00246A6E"/>
    <w:rsid w:val="00246B68"/>
    <w:rsid w:val="00246C32"/>
    <w:rsid w:val="0024725C"/>
    <w:rsid w:val="0024730A"/>
    <w:rsid w:val="00247AAF"/>
    <w:rsid w:val="00247BF3"/>
    <w:rsid w:val="00247D54"/>
    <w:rsid w:val="00250062"/>
    <w:rsid w:val="0025036D"/>
    <w:rsid w:val="0025040E"/>
    <w:rsid w:val="002506E6"/>
    <w:rsid w:val="0025108E"/>
    <w:rsid w:val="002514EC"/>
    <w:rsid w:val="00251780"/>
    <w:rsid w:val="00252F66"/>
    <w:rsid w:val="002530A2"/>
    <w:rsid w:val="00253864"/>
    <w:rsid w:val="00254C47"/>
    <w:rsid w:val="00254EB0"/>
    <w:rsid w:val="002552B5"/>
    <w:rsid w:val="002554A1"/>
    <w:rsid w:val="00256121"/>
    <w:rsid w:val="002564F2"/>
    <w:rsid w:val="0025711C"/>
    <w:rsid w:val="0025733F"/>
    <w:rsid w:val="00257977"/>
    <w:rsid w:val="00257F72"/>
    <w:rsid w:val="00260112"/>
    <w:rsid w:val="00261011"/>
    <w:rsid w:val="0026256E"/>
    <w:rsid w:val="002626F7"/>
    <w:rsid w:val="00262962"/>
    <w:rsid w:val="00262F5E"/>
    <w:rsid w:val="0026350B"/>
    <w:rsid w:val="00263F40"/>
    <w:rsid w:val="00264712"/>
    <w:rsid w:val="00264D82"/>
    <w:rsid w:val="00265139"/>
    <w:rsid w:val="0026535C"/>
    <w:rsid w:val="002656E1"/>
    <w:rsid w:val="002657A1"/>
    <w:rsid w:val="0026584A"/>
    <w:rsid w:val="0026596C"/>
    <w:rsid w:val="00265E31"/>
    <w:rsid w:val="00265F43"/>
    <w:rsid w:val="00265F57"/>
    <w:rsid w:val="00265FE8"/>
    <w:rsid w:val="00266237"/>
    <w:rsid w:val="002662FE"/>
    <w:rsid w:val="0026630B"/>
    <w:rsid w:val="00266F31"/>
    <w:rsid w:val="0026705D"/>
    <w:rsid w:val="002674F3"/>
    <w:rsid w:val="00270A48"/>
    <w:rsid w:val="00270D45"/>
    <w:rsid w:val="00271229"/>
    <w:rsid w:val="00272861"/>
    <w:rsid w:val="00273BC6"/>
    <w:rsid w:val="00273E31"/>
    <w:rsid w:val="00273E60"/>
    <w:rsid w:val="002749E2"/>
    <w:rsid w:val="00274E94"/>
    <w:rsid w:val="002759E5"/>
    <w:rsid w:val="00276133"/>
    <w:rsid w:val="00276728"/>
    <w:rsid w:val="002767BF"/>
    <w:rsid w:val="0027680C"/>
    <w:rsid w:val="00276CFD"/>
    <w:rsid w:val="00277E2A"/>
    <w:rsid w:val="00280314"/>
    <w:rsid w:val="002805F0"/>
    <w:rsid w:val="0028077D"/>
    <w:rsid w:val="00280A62"/>
    <w:rsid w:val="002816E6"/>
    <w:rsid w:val="00281BD4"/>
    <w:rsid w:val="00282292"/>
    <w:rsid w:val="00282D99"/>
    <w:rsid w:val="00282E77"/>
    <w:rsid w:val="00283812"/>
    <w:rsid w:val="00284597"/>
    <w:rsid w:val="00284858"/>
    <w:rsid w:val="002857B3"/>
    <w:rsid w:val="0028640A"/>
    <w:rsid w:val="0028648D"/>
    <w:rsid w:val="00286AA8"/>
    <w:rsid w:val="00286BBB"/>
    <w:rsid w:val="00286D97"/>
    <w:rsid w:val="00287C34"/>
    <w:rsid w:val="00290124"/>
    <w:rsid w:val="00290218"/>
    <w:rsid w:val="0029046A"/>
    <w:rsid w:val="00291482"/>
    <w:rsid w:val="002919B9"/>
    <w:rsid w:val="0029209D"/>
    <w:rsid w:val="00292EB9"/>
    <w:rsid w:val="002930D3"/>
    <w:rsid w:val="0029315D"/>
    <w:rsid w:val="0029333D"/>
    <w:rsid w:val="0029393D"/>
    <w:rsid w:val="00295AE0"/>
    <w:rsid w:val="00295F8B"/>
    <w:rsid w:val="00297A50"/>
    <w:rsid w:val="00297DB1"/>
    <w:rsid w:val="002A00CC"/>
    <w:rsid w:val="002A08CE"/>
    <w:rsid w:val="002A0C2A"/>
    <w:rsid w:val="002A11F2"/>
    <w:rsid w:val="002A1556"/>
    <w:rsid w:val="002A23BF"/>
    <w:rsid w:val="002A256B"/>
    <w:rsid w:val="002A26C5"/>
    <w:rsid w:val="002A2D1B"/>
    <w:rsid w:val="002A2E8F"/>
    <w:rsid w:val="002A3261"/>
    <w:rsid w:val="002A3A04"/>
    <w:rsid w:val="002A453E"/>
    <w:rsid w:val="002A50C5"/>
    <w:rsid w:val="002A6355"/>
    <w:rsid w:val="002A6CD2"/>
    <w:rsid w:val="002A7DBA"/>
    <w:rsid w:val="002B092B"/>
    <w:rsid w:val="002B1B7A"/>
    <w:rsid w:val="002B26E8"/>
    <w:rsid w:val="002B2CF6"/>
    <w:rsid w:val="002B2DDA"/>
    <w:rsid w:val="002B5635"/>
    <w:rsid w:val="002B5727"/>
    <w:rsid w:val="002B575A"/>
    <w:rsid w:val="002B5931"/>
    <w:rsid w:val="002B6312"/>
    <w:rsid w:val="002B640B"/>
    <w:rsid w:val="002B6C7F"/>
    <w:rsid w:val="002B78CB"/>
    <w:rsid w:val="002C0270"/>
    <w:rsid w:val="002C1D7B"/>
    <w:rsid w:val="002C1FE5"/>
    <w:rsid w:val="002C2191"/>
    <w:rsid w:val="002C3664"/>
    <w:rsid w:val="002C3929"/>
    <w:rsid w:val="002C3B6A"/>
    <w:rsid w:val="002C3FA7"/>
    <w:rsid w:val="002C4305"/>
    <w:rsid w:val="002C4355"/>
    <w:rsid w:val="002C467A"/>
    <w:rsid w:val="002C4CD0"/>
    <w:rsid w:val="002C538C"/>
    <w:rsid w:val="002C5A76"/>
    <w:rsid w:val="002C5C33"/>
    <w:rsid w:val="002C6745"/>
    <w:rsid w:val="002C6A69"/>
    <w:rsid w:val="002C6F65"/>
    <w:rsid w:val="002C7763"/>
    <w:rsid w:val="002C7A7E"/>
    <w:rsid w:val="002C7E82"/>
    <w:rsid w:val="002D00DA"/>
    <w:rsid w:val="002D034C"/>
    <w:rsid w:val="002D12B9"/>
    <w:rsid w:val="002D3824"/>
    <w:rsid w:val="002D3C3F"/>
    <w:rsid w:val="002D3C67"/>
    <w:rsid w:val="002D4274"/>
    <w:rsid w:val="002D4458"/>
    <w:rsid w:val="002D4467"/>
    <w:rsid w:val="002D476C"/>
    <w:rsid w:val="002D4CC9"/>
    <w:rsid w:val="002D4EC0"/>
    <w:rsid w:val="002D52DE"/>
    <w:rsid w:val="002D5B2F"/>
    <w:rsid w:val="002D648A"/>
    <w:rsid w:val="002D69FE"/>
    <w:rsid w:val="002D6D3A"/>
    <w:rsid w:val="002D7106"/>
    <w:rsid w:val="002D795A"/>
    <w:rsid w:val="002D7EE1"/>
    <w:rsid w:val="002E01BC"/>
    <w:rsid w:val="002E039B"/>
    <w:rsid w:val="002E05E0"/>
    <w:rsid w:val="002E1818"/>
    <w:rsid w:val="002E28E9"/>
    <w:rsid w:val="002E2A3B"/>
    <w:rsid w:val="002E3058"/>
    <w:rsid w:val="002E3472"/>
    <w:rsid w:val="002E3784"/>
    <w:rsid w:val="002E45CC"/>
    <w:rsid w:val="002E4B7C"/>
    <w:rsid w:val="002E5429"/>
    <w:rsid w:val="002E6FCE"/>
    <w:rsid w:val="002F0579"/>
    <w:rsid w:val="002F0B76"/>
    <w:rsid w:val="002F10A0"/>
    <w:rsid w:val="002F1554"/>
    <w:rsid w:val="002F1565"/>
    <w:rsid w:val="002F158D"/>
    <w:rsid w:val="002F162D"/>
    <w:rsid w:val="002F2185"/>
    <w:rsid w:val="002F25AD"/>
    <w:rsid w:val="002F2AFC"/>
    <w:rsid w:val="002F2B3F"/>
    <w:rsid w:val="002F3CC7"/>
    <w:rsid w:val="002F50C2"/>
    <w:rsid w:val="002F51CF"/>
    <w:rsid w:val="002F53C2"/>
    <w:rsid w:val="002F53CC"/>
    <w:rsid w:val="002F5567"/>
    <w:rsid w:val="002F7240"/>
    <w:rsid w:val="002F73CF"/>
    <w:rsid w:val="002F7B2B"/>
    <w:rsid w:val="002F7CD6"/>
    <w:rsid w:val="002F7CF8"/>
    <w:rsid w:val="00300482"/>
    <w:rsid w:val="00300A9A"/>
    <w:rsid w:val="00302A12"/>
    <w:rsid w:val="003042EB"/>
    <w:rsid w:val="003047D9"/>
    <w:rsid w:val="00304CB6"/>
    <w:rsid w:val="00305827"/>
    <w:rsid w:val="00306991"/>
    <w:rsid w:val="00306DBF"/>
    <w:rsid w:val="00306E18"/>
    <w:rsid w:val="00310E03"/>
    <w:rsid w:val="00311107"/>
    <w:rsid w:val="003112B7"/>
    <w:rsid w:val="003128EE"/>
    <w:rsid w:val="00313005"/>
    <w:rsid w:val="003138A0"/>
    <w:rsid w:val="00313C88"/>
    <w:rsid w:val="00313E10"/>
    <w:rsid w:val="00313F2D"/>
    <w:rsid w:val="00313F32"/>
    <w:rsid w:val="003140F4"/>
    <w:rsid w:val="00314199"/>
    <w:rsid w:val="003150BF"/>
    <w:rsid w:val="00315178"/>
    <w:rsid w:val="00315259"/>
    <w:rsid w:val="00315AD7"/>
    <w:rsid w:val="00316607"/>
    <w:rsid w:val="003169D7"/>
    <w:rsid w:val="00316EDD"/>
    <w:rsid w:val="0031732B"/>
    <w:rsid w:val="00317428"/>
    <w:rsid w:val="00317615"/>
    <w:rsid w:val="00317C42"/>
    <w:rsid w:val="00317F77"/>
    <w:rsid w:val="0032128A"/>
    <w:rsid w:val="00321E79"/>
    <w:rsid w:val="00322275"/>
    <w:rsid w:val="0032236B"/>
    <w:rsid w:val="00322601"/>
    <w:rsid w:val="00322AC7"/>
    <w:rsid w:val="003230A5"/>
    <w:rsid w:val="003232EC"/>
    <w:rsid w:val="003233E9"/>
    <w:rsid w:val="00324312"/>
    <w:rsid w:val="003244DF"/>
    <w:rsid w:val="00324B69"/>
    <w:rsid w:val="003260D5"/>
    <w:rsid w:val="00326816"/>
    <w:rsid w:val="003270B6"/>
    <w:rsid w:val="0032731C"/>
    <w:rsid w:val="003273F0"/>
    <w:rsid w:val="003279A8"/>
    <w:rsid w:val="00327A02"/>
    <w:rsid w:val="0033013F"/>
    <w:rsid w:val="00330A79"/>
    <w:rsid w:val="00331B01"/>
    <w:rsid w:val="00331B8A"/>
    <w:rsid w:val="0033211E"/>
    <w:rsid w:val="00333069"/>
    <w:rsid w:val="003335F6"/>
    <w:rsid w:val="00334054"/>
    <w:rsid w:val="003343C3"/>
    <w:rsid w:val="0033518B"/>
    <w:rsid w:val="00335751"/>
    <w:rsid w:val="0033594B"/>
    <w:rsid w:val="00335C4E"/>
    <w:rsid w:val="0033614B"/>
    <w:rsid w:val="003361B1"/>
    <w:rsid w:val="00336318"/>
    <w:rsid w:val="003366BE"/>
    <w:rsid w:val="00337F54"/>
    <w:rsid w:val="00340BA7"/>
    <w:rsid w:val="00340FF0"/>
    <w:rsid w:val="0034103A"/>
    <w:rsid w:val="00341610"/>
    <w:rsid w:val="0034190B"/>
    <w:rsid w:val="00341B8D"/>
    <w:rsid w:val="003421DE"/>
    <w:rsid w:val="003426CA"/>
    <w:rsid w:val="003427AE"/>
    <w:rsid w:val="00342AF7"/>
    <w:rsid w:val="00342C3B"/>
    <w:rsid w:val="0034330F"/>
    <w:rsid w:val="00343A17"/>
    <w:rsid w:val="00343FEA"/>
    <w:rsid w:val="0034403C"/>
    <w:rsid w:val="0034463B"/>
    <w:rsid w:val="00344BD1"/>
    <w:rsid w:val="00344F07"/>
    <w:rsid w:val="003453B5"/>
    <w:rsid w:val="00345F3E"/>
    <w:rsid w:val="003460C6"/>
    <w:rsid w:val="00346DC3"/>
    <w:rsid w:val="00347293"/>
    <w:rsid w:val="00347F5C"/>
    <w:rsid w:val="0035085E"/>
    <w:rsid w:val="00351062"/>
    <w:rsid w:val="00351501"/>
    <w:rsid w:val="00351A26"/>
    <w:rsid w:val="00351D3D"/>
    <w:rsid w:val="0035346F"/>
    <w:rsid w:val="00353849"/>
    <w:rsid w:val="00353ED2"/>
    <w:rsid w:val="00354181"/>
    <w:rsid w:val="00354508"/>
    <w:rsid w:val="00354B6D"/>
    <w:rsid w:val="00354BF3"/>
    <w:rsid w:val="00355155"/>
    <w:rsid w:val="003556A3"/>
    <w:rsid w:val="0035612A"/>
    <w:rsid w:val="0035665A"/>
    <w:rsid w:val="0035734A"/>
    <w:rsid w:val="0035757B"/>
    <w:rsid w:val="00357A46"/>
    <w:rsid w:val="00357EE1"/>
    <w:rsid w:val="00360255"/>
    <w:rsid w:val="00361131"/>
    <w:rsid w:val="00361ADC"/>
    <w:rsid w:val="00362A10"/>
    <w:rsid w:val="00362F46"/>
    <w:rsid w:val="00363CB7"/>
    <w:rsid w:val="00364F1E"/>
    <w:rsid w:val="00365143"/>
    <w:rsid w:val="003651AB"/>
    <w:rsid w:val="00365263"/>
    <w:rsid w:val="003653F7"/>
    <w:rsid w:val="003663B6"/>
    <w:rsid w:val="003667D5"/>
    <w:rsid w:val="00366A2F"/>
    <w:rsid w:val="00366DA4"/>
    <w:rsid w:val="00367DAD"/>
    <w:rsid w:val="003705FC"/>
    <w:rsid w:val="00370D5C"/>
    <w:rsid w:val="00370E5E"/>
    <w:rsid w:val="00370F95"/>
    <w:rsid w:val="00371179"/>
    <w:rsid w:val="00371C67"/>
    <w:rsid w:val="00371EC8"/>
    <w:rsid w:val="00372295"/>
    <w:rsid w:val="003731F5"/>
    <w:rsid w:val="00373637"/>
    <w:rsid w:val="003747FC"/>
    <w:rsid w:val="00374895"/>
    <w:rsid w:val="003756FE"/>
    <w:rsid w:val="00375786"/>
    <w:rsid w:val="00375796"/>
    <w:rsid w:val="00375AD2"/>
    <w:rsid w:val="00375EAA"/>
    <w:rsid w:val="00376AD9"/>
    <w:rsid w:val="0037748C"/>
    <w:rsid w:val="003777FC"/>
    <w:rsid w:val="00377E03"/>
    <w:rsid w:val="00380523"/>
    <w:rsid w:val="00380F31"/>
    <w:rsid w:val="0038154E"/>
    <w:rsid w:val="00381C5E"/>
    <w:rsid w:val="00382F8A"/>
    <w:rsid w:val="00383711"/>
    <w:rsid w:val="0038391B"/>
    <w:rsid w:val="00383E8D"/>
    <w:rsid w:val="00384593"/>
    <w:rsid w:val="00384F79"/>
    <w:rsid w:val="003857E7"/>
    <w:rsid w:val="00385B07"/>
    <w:rsid w:val="00385DC3"/>
    <w:rsid w:val="003861AB"/>
    <w:rsid w:val="003862AD"/>
    <w:rsid w:val="003863CC"/>
    <w:rsid w:val="00386AB6"/>
    <w:rsid w:val="003873DC"/>
    <w:rsid w:val="0038777D"/>
    <w:rsid w:val="003877FC"/>
    <w:rsid w:val="0038781F"/>
    <w:rsid w:val="00390101"/>
    <w:rsid w:val="00390688"/>
    <w:rsid w:val="003907CD"/>
    <w:rsid w:val="00390B7C"/>
    <w:rsid w:val="00390D2A"/>
    <w:rsid w:val="003916E0"/>
    <w:rsid w:val="0039191A"/>
    <w:rsid w:val="0039234A"/>
    <w:rsid w:val="00392FFE"/>
    <w:rsid w:val="003930B3"/>
    <w:rsid w:val="003942FA"/>
    <w:rsid w:val="00394547"/>
    <w:rsid w:val="0039506C"/>
    <w:rsid w:val="00395661"/>
    <w:rsid w:val="00395717"/>
    <w:rsid w:val="00395D10"/>
    <w:rsid w:val="00395F9B"/>
    <w:rsid w:val="00396752"/>
    <w:rsid w:val="00396C9B"/>
    <w:rsid w:val="003971C3"/>
    <w:rsid w:val="00397235"/>
    <w:rsid w:val="0039729A"/>
    <w:rsid w:val="003974AB"/>
    <w:rsid w:val="003979D8"/>
    <w:rsid w:val="00397B05"/>
    <w:rsid w:val="003A01CD"/>
    <w:rsid w:val="003A0AD1"/>
    <w:rsid w:val="003A0CA6"/>
    <w:rsid w:val="003A1052"/>
    <w:rsid w:val="003A1CE3"/>
    <w:rsid w:val="003A212C"/>
    <w:rsid w:val="003A2311"/>
    <w:rsid w:val="003A2897"/>
    <w:rsid w:val="003A2A66"/>
    <w:rsid w:val="003A378D"/>
    <w:rsid w:val="003A3879"/>
    <w:rsid w:val="003A3C52"/>
    <w:rsid w:val="003A5655"/>
    <w:rsid w:val="003A5661"/>
    <w:rsid w:val="003A56DA"/>
    <w:rsid w:val="003A5B8E"/>
    <w:rsid w:val="003A675A"/>
    <w:rsid w:val="003A6842"/>
    <w:rsid w:val="003A6C5D"/>
    <w:rsid w:val="003A7D03"/>
    <w:rsid w:val="003A7F9E"/>
    <w:rsid w:val="003B07BF"/>
    <w:rsid w:val="003B0D6F"/>
    <w:rsid w:val="003B0F8E"/>
    <w:rsid w:val="003B119B"/>
    <w:rsid w:val="003B127A"/>
    <w:rsid w:val="003B1451"/>
    <w:rsid w:val="003B1BC1"/>
    <w:rsid w:val="003B2815"/>
    <w:rsid w:val="003B2D9A"/>
    <w:rsid w:val="003B309F"/>
    <w:rsid w:val="003B3279"/>
    <w:rsid w:val="003B3396"/>
    <w:rsid w:val="003B39B0"/>
    <w:rsid w:val="003B3EEC"/>
    <w:rsid w:val="003B4B70"/>
    <w:rsid w:val="003B4B7B"/>
    <w:rsid w:val="003B4F11"/>
    <w:rsid w:val="003B5869"/>
    <w:rsid w:val="003B5D99"/>
    <w:rsid w:val="003B5EBB"/>
    <w:rsid w:val="003C088E"/>
    <w:rsid w:val="003C0B42"/>
    <w:rsid w:val="003C155A"/>
    <w:rsid w:val="003C16DB"/>
    <w:rsid w:val="003C1BFD"/>
    <w:rsid w:val="003C2139"/>
    <w:rsid w:val="003C24F4"/>
    <w:rsid w:val="003C2A7C"/>
    <w:rsid w:val="003C2F70"/>
    <w:rsid w:val="003C34A8"/>
    <w:rsid w:val="003C3A21"/>
    <w:rsid w:val="003C3F6A"/>
    <w:rsid w:val="003C491D"/>
    <w:rsid w:val="003C492C"/>
    <w:rsid w:val="003C52A0"/>
    <w:rsid w:val="003C545F"/>
    <w:rsid w:val="003C550F"/>
    <w:rsid w:val="003C5C1A"/>
    <w:rsid w:val="003C623B"/>
    <w:rsid w:val="003C6F62"/>
    <w:rsid w:val="003C75CC"/>
    <w:rsid w:val="003C7B52"/>
    <w:rsid w:val="003C7C2A"/>
    <w:rsid w:val="003C7D5B"/>
    <w:rsid w:val="003D005A"/>
    <w:rsid w:val="003D06A8"/>
    <w:rsid w:val="003D0970"/>
    <w:rsid w:val="003D0C3C"/>
    <w:rsid w:val="003D2001"/>
    <w:rsid w:val="003D2425"/>
    <w:rsid w:val="003D266E"/>
    <w:rsid w:val="003D347F"/>
    <w:rsid w:val="003D3D7F"/>
    <w:rsid w:val="003D460C"/>
    <w:rsid w:val="003D4B73"/>
    <w:rsid w:val="003D5030"/>
    <w:rsid w:val="003D50C0"/>
    <w:rsid w:val="003D5D34"/>
    <w:rsid w:val="003D6BC7"/>
    <w:rsid w:val="003D6CDD"/>
    <w:rsid w:val="003D7880"/>
    <w:rsid w:val="003D7ED7"/>
    <w:rsid w:val="003E07E1"/>
    <w:rsid w:val="003E0F79"/>
    <w:rsid w:val="003E0FA7"/>
    <w:rsid w:val="003E12C3"/>
    <w:rsid w:val="003E1E4E"/>
    <w:rsid w:val="003E2013"/>
    <w:rsid w:val="003E4338"/>
    <w:rsid w:val="003E43C3"/>
    <w:rsid w:val="003E47C9"/>
    <w:rsid w:val="003E5F9F"/>
    <w:rsid w:val="003E643D"/>
    <w:rsid w:val="003E64FE"/>
    <w:rsid w:val="003E76C6"/>
    <w:rsid w:val="003E78E6"/>
    <w:rsid w:val="003F0875"/>
    <w:rsid w:val="003F111E"/>
    <w:rsid w:val="003F2334"/>
    <w:rsid w:val="003F3075"/>
    <w:rsid w:val="003F36BF"/>
    <w:rsid w:val="003F39B4"/>
    <w:rsid w:val="003F4145"/>
    <w:rsid w:val="003F4AD1"/>
    <w:rsid w:val="003F4B07"/>
    <w:rsid w:val="003F4D95"/>
    <w:rsid w:val="003F4F39"/>
    <w:rsid w:val="003F594E"/>
    <w:rsid w:val="003F6C73"/>
    <w:rsid w:val="003F72F9"/>
    <w:rsid w:val="003F77A6"/>
    <w:rsid w:val="003F7E89"/>
    <w:rsid w:val="003F7F5A"/>
    <w:rsid w:val="0040017E"/>
    <w:rsid w:val="0040108A"/>
    <w:rsid w:val="00401753"/>
    <w:rsid w:val="00401A36"/>
    <w:rsid w:val="00401B63"/>
    <w:rsid w:val="00401FB6"/>
    <w:rsid w:val="004021A0"/>
    <w:rsid w:val="00402954"/>
    <w:rsid w:val="00402B09"/>
    <w:rsid w:val="00402DF0"/>
    <w:rsid w:val="00404283"/>
    <w:rsid w:val="00404612"/>
    <w:rsid w:val="00404DFC"/>
    <w:rsid w:val="004052D9"/>
    <w:rsid w:val="0040605B"/>
    <w:rsid w:val="00407073"/>
    <w:rsid w:val="004074A0"/>
    <w:rsid w:val="004075C9"/>
    <w:rsid w:val="0040768F"/>
    <w:rsid w:val="00407C8A"/>
    <w:rsid w:val="00407DF4"/>
    <w:rsid w:val="00407F2C"/>
    <w:rsid w:val="004103CE"/>
    <w:rsid w:val="00410FB1"/>
    <w:rsid w:val="00411096"/>
    <w:rsid w:val="00411275"/>
    <w:rsid w:val="0041177D"/>
    <w:rsid w:val="00411B98"/>
    <w:rsid w:val="0041214E"/>
    <w:rsid w:val="00412164"/>
    <w:rsid w:val="004123A8"/>
    <w:rsid w:val="00412D2A"/>
    <w:rsid w:val="00412E44"/>
    <w:rsid w:val="00413544"/>
    <w:rsid w:val="00413B9F"/>
    <w:rsid w:val="00414719"/>
    <w:rsid w:val="004148D9"/>
    <w:rsid w:val="004154D1"/>
    <w:rsid w:val="004155B8"/>
    <w:rsid w:val="004159F6"/>
    <w:rsid w:val="00415FE7"/>
    <w:rsid w:val="00416326"/>
    <w:rsid w:val="004166BD"/>
    <w:rsid w:val="00416BB9"/>
    <w:rsid w:val="0041722D"/>
    <w:rsid w:val="00417395"/>
    <w:rsid w:val="0041799B"/>
    <w:rsid w:val="00417E2E"/>
    <w:rsid w:val="00420339"/>
    <w:rsid w:val="004209E5"/>
    <w:rsid w:val="00420F54"/>
    <w:rsid w:val="0042168E"/>
    <w:rsid w:val="004217A1"/>
    <w:rsid w:val="00421BE0"/>
    <w:rsid w:val="00422194"/>
    <w:rsid w:val="00422647"/>
    <w:rsid w:val="0042268C"/>
    <w:rsid w:val="00422874"/>
    <w:rsid w:val="00423ABF"/>
    <w:rsid w:val="0042416E"/>
    <w:rsid w:val="004245AE"/>
    <w:rsid w:val="00424AD1"/>
    <w:rsid w:val="00424ECD"/>
    <w:rsid w:val="00425338"/>
    <w:rsid w:val="004253CB"/>
    <w:rsid w:val="004253F0"/>
    <w:rsid w:val="00425908"/>
    <w:rsid w:val="004303E6"/>
    <w:rsid w:val="00430778"/>
    <w:rsid w:val="00430E93"/>
    <w:rsid w:val="00432DAD"/>
    <w:rsid w:val="00433C8D"/>
    <w:rsid w:val="00433FAB"/>
    <w:rsid w:val="0043441F"/>
    <w:rsid w:val="004344EC"/>
    <w:rsid w:val="00434776"/>
    <w:rsid w:val="00434E1B"/>
    <w:rsid w:val="00435457"/>
    <w:rsid w:val="00435C32"/>
    <w:rsid w:val="00435EBF"/>
    <w:rsid w:val="00436885"/>
    <w:rsid w:val="00436A6C"/>
    <w:rsid w:val="00437419"/>
    <w:rsid w:val="004379C1"/>
    <w:rsid w:val="00437FD7"/>
    <w:rsid w:val="004400D0"/>
    <w:rsid w:val="0044030A"/>
    <w:rsid w:val="00440B4B"/>
    <w:rsid w:val="00440FD1"/>
    <w:rsid w:val="00441285"/>
    <w:rsid w:val="00441B88"/>
    <w:rsid w:val="00442A58"/>
    <w:rsid w:val="00442DBC"/>
    <w:rsid w:val="00444054"/>
    <w:rsid w:val="00444467"/>
    <w:rsid w:val="004445F5"/>
    <w:rsid w:val="004448CB"/>
    <w:rsid w:val="00444B16"/>
    <w:rsid w:val="00444E85"/>
    <w:rsid w:val="0044580D"/>
    <w:rsid w:val="00445D33"/>
    <w:rsid w:val="00445D66"/>
    <w:rsid w:val="004462D8"/>
    <w:rsid w:val="00446B0F"/>
    <w:rsid w:val="00446DA0"/>
    <w:rsid w:val="00446ED1"/>
    <w:rsid w:val="00447C4F"/>
    <w:rsid w:val="0045068F"/>
    <w:rsid w:val="004506B7"/>
    <w:rsid w:val="00450E3F"/>
    <w:rsid w:val="00450FCD"/>
    <w:rsid w:val="004513A7"/>
    <w:rsid w:val="00451C90"/>
    <w:rsid w:val="00451F5E"/>
    <w:rsid w:val="00451FCD"/>
    <w:rsid w:val="0045313E"/>
    <w:rsid w:val="00453CF2"/>
    <w:rsid w:val="004549F1"/>
    <w:rsid w:val="00454AF4"/>
    <w:rsid w:val="0045518B"/>
    <w:rsid w:val="0045555C"/>
    <w:rsid w:val="004558C2"/>
    <w:rsid w:val="00455947"/>
    <w:rsid w:val="00456112"/>
    <w:rsid w:val="0045648F"/>
    <w:rsid w:val="004565FB"/>
    <w:rsid w:val="004568D4"/>
    <w:rsid w:val="00457290"/>
    <w:rsid w:val="00457511"/>
    <w:rsid w:val="00457746"/>
    <w:rsid w:val="0045788A"/>
    <w:rsid w:val="00460278"/>
    <w:rsid w:val="00460873"/>
    <w:rsid w:val="00460A8B"/>
    <w:rsid w:val="0046240F"/>
    <w:rsid w:val="00463CA1"/>
    <w:rsid w:val="00463D78"/>
    <w:rsid w:val="00463F3D"/>
    <w:rsid w:val="00464245"/>
    <w:rsid w:val="00464BAE"/>
    <w:rsid w:val="00464C98"/>
    <w:rsid w:val="00465205"/>
    <w:rsid w:val="00465566"/>
    <w:rsid w:val="004659A1"/>
    <w:rsid w:val="00465E9E"/>
    <w:rsid w:val="00466206"/>
    <w:rsid w:val="00466923"/>
    <w:rsid w:val="0046697E"/>
    <w:rsid w:val="0046748D"/>
    <w:rsid w:val="004701A4"/>
    <w:rsid w:val="00470530"/>
    <w:rsid w:val="004707F6"/>
    <w:rsid w:val="00470991"/>
    <w:rsid w:val="00470F45"/>
    <w:rsid w:val="004711DD"/>
    <w:rsid w:val="00471453"/>
    <w:rsid w:val="00471771"/>
    <w:rsid w:val="00471872"/>
    <w:rsid w:val="00471FE9"/>
    <w:rsid w:val="004737CD"/>
    <w:rsid w:val="00473BC7"/>
    <w:rsid w:val="00473D5A"/>
    <w:rsid w:val="00473D70"/>
    <w:rsid w:val="0047418A"/>
    <w:rsid w:val="00475267"/>
    <w:rsid w:val="00475324"/>
    <w:rsid w:val="00476DF0"/>
    <w:rsid w:val="00477164"/>
    <w:rsid w:val="004774B8"/>
    <w:rsid w:val="00477A74"/>
    <w:rsid w:val="00477BA1"/>
    <w:rsid w:val="00480169"/>
    <w:rsid w:val="00480532"/>
    <w:rsid w:val="00480794"/>
    <w:rsid w:val="00480BFD"/>
    <w:rsid w:val="00480F2E"/>
    <w:rsid w:val="0048239E"/>
    <w:rsid w:val="00482B6F"/>
    <w:rsid w:val="00483441"/>
    <w:rsid w:val="0048374B"/>
    <w:rsid w:val="00483A45"/>
    <w:rsid w:val="00484695"/>
    <w:rsid w:val="00484E44"/>
    <w:rsid w:val="00484F1B"/>
    <w:rsid w:val="00486E3A"/>
    <w:rsid w:val="00486FA0"/>
    <w:rsid w:val="0048727B"/>
    <w:rsid w:val="00487291"/>
    <w:rsid w:val="0048731F"/>
    <w:rsid w:val="004879C3"/>
    <w:rsid w:val="00490305"/>
    <w:rsid w:val="00491526"/>
    <w:rsid w:val="00491BE1"/>
    <w:rsid w:val="00491F3A"/>
    <w:rsid w:val="00492194"/>
    <w:rsid w:val="004921CA"/>
    <w:rsid w:val="00492936"/>
    <w:rsid w:val="00492A62"/>
    <w:rsid w:val="00492EA2"/>
    <w:rsid w:val="00492F21"/>
    <w:rsid w:val="00493AE1"/>
    <w:rsid w:val="00493F4C"/>
    <w:rsid w:val="004947B7"/>
    <w:rsid w:val="00494FF9"/>
    <w:rsid w:val="00495426"/>
    <w:rsid w:val="00495E86"/>
    <w:rsid w:val="00495F3A"/>
    <w:rsid w:val="004965D4"/>
    <w:rsid w:val="004968C9"/>
    <w:rsid w:val="00496AF9"/>
    <w:rsid w:val="00497354"/>
    <w:rsid w:val="0049748D"/>
    <w:rsid w:val="0049754A"/>
    <w:rsid w:val="0049758E"/>
    <w:rsid w:val="004A0253"/>
    <w:rsid w:val="004A03A5"/>
    <w:rsid w:val="004A0D51"/>
    <w:rsid w:val="004A189B"/>
    <w:rsid w:val="004A1A53"/>
    <w:rsid w:val="004A1BB0"/>
    <w:rsid w:val="004A204A"/>
    <w:rsid w:val="004A2255"/>
    <w:rsid w:val="004A2262"/>
    <w:rsid w:val="004A2560"/>
    <w:rsid w:val="004A2829"/>
    <w:rsid w:val="004A2938"/>
    <w:rsid w:val="004A3169"/>
    <w:rsid w:val="004A3880"/>
    <w:rsid w:val="004A39D2"/>
    <w:rsid w:val="004A3D1D"/>
    <w:rsid w:val="004A47E3"/>
    <w:rsid w:val="004A487B"/>
    <w:rsid w:val="004A4F38"/>
    <w:rsid w:val="004A5508"/>
    <w:rsid w:val="004A663C"/>
    <w:rsid w:val="004A6B13"/>
    <w:rsid w:val="004B07BC"/>
    <w:rsid w:val="004B08A3"/>
    <w:rsid w:val="004B0A4F"/>
    <w:rsid w:val="004B141A"/>
    <w:rsid w:val="004B1A4E"/>
    <w:rsid w:val="004B2586"/>
    <w:rsid w:val="004B2E81"/>
    <w:rsid w:val="004B2E89"/>
    <w:rsid w:val="004B3EC6"/>
    <w:rsid w:val="004B4EE0"/>
    <w:rsid w:val="004B58A2"/>
    <w:rsid w:val="004B59F1"/>
    <w:rsid w:val="004B61B3"/>
    <w:rsid w:val="004B663E"/>
    <w:rsid w:val="004B6654"/>
    <w:rsid w:val="004B6774"/>
    <w:rsid w:val="004C02B1"/>
    <w:rsid w:val="004C10DC"/>
    <w:rsid w:val="004C1151"/>
    <w:rsid w:val="004C1F3F"/>
    <w:rsid w:val="004C2620"/>
    <w:rsid w:val="004C2768"/>
    <w:rsid w:val="004C3CCB"/>
    <w:rsid w:val="004C40A1"/>
    <w:rsid w:val="004C495C"/>
    <w:rsid w:val="004C5183"/>
    <w:rsid w:val="004C62D8"/>
    <w:rsid w:val="004C6589"/>
    <w:rsid w:val="004C7069"/>
    <w:rsid w:val="004C75E1"/>
    <w:rsid w:val="004C7AFB"/>
    <w:rsid w:val="004C7B50"/>
    <w:rsid w:val="004C7C53"/>
    <w:rsid w:val="004D1190"/>
    <w:rsid w:val="004D1864"/>
    <w:rsid w:val="004D1FB2"/>
    <w:rsid w:val="004D2013"/>
    <w:rsid w:val="004D23EF"/>
    <w:rsid w:val="004D243E"/>
    <w:rsid w:val="004D2BB5"/>
    <w:rsid w:val="004D338E"/>
    <w:rsid w:val="004D345C"/>
    <w:rsid w:val="004D3CC0"/>
    <w:rsid w:val="004D48BC"/>
    <w:rsid w:val="004D52BF"/>
    <w:rsid w:val="004D55B7"/>
    <w:rsid w:val="004D5784"/>
    <w:rsid w:val="004D5C1E"/>
    <w:rsid w:val="004D5FF5"/>
    <w:rsid w:val="004D620B"/>
    <w:rsid w:val="004D6651"/>
    <w:rsid w:val="004D6FEC"/>
    <w:rsid w:val="004D75AD"/>
    <w:rsid w:val="004D7707"/>
    <w:rsid w:val="004D7B29"/>
    <w:rsid w:val="004D7BBD"/>
    <w:rsid w:val="004E01A9"/>
    <w:rsid w:val="004E02F2"/>
    <w:rsid w:val="004E04B4"/>
    <w:rsid w:val="004E0BD6"/>
    <w:rsid w:val="004E1469"/>
    <w:rsid w:val="004E209B"/>
    <w:rsid w:val="004E3EEB"/>
    <w:rsid w:val="004E439B"/>
    <w:rsid w:val="004E4AC1"/>
    <w:rsid w:val="004E4EDE"/>
    <w:rsid w:val="004E529F"/>
    <w:rsid w:val="004E52EA"/>
    <w:rsid w:val="004E52F4"/>
    <w:rsid w:val="004E5D78"/>
    <w:rsid w:val="004E6096"/>
    <w:rsid w:val="004E6A03"/>
    <w:rsid w:val="004E6F46"/>
    <w:rsid w:val="004E70E9"/>
    <w:rsid w:val="004F003F"/>
    <w:rsid w:val="004F0932"/>
    <w:rsid w:val="004F17F9"/>
    <w:rsid w:val="004F2154"/>
    <w:rsid w:val="004F299D"/>
    <w:rsid w:val="004F2C35"/>
    <w:rsid w:val="004F3092"/>
    <w:rsid w:val="004F3602"/>
    <w:rsid w:val="004F38F1"/>
    <w:rsid w:val="004F3A4D"/>
    <w:rsid w:val="004F4746"/>
    <w:rsid w:val="004F4FD7"/>
    <w:rsid w:val="004F587D"/>
    <w:rsid w:val="004F59A5"/>
    <w:rsid w:val="004F5FB9"/>
    <w:rsid w:val="004F6128"/>
    <w:rsid w:val="004F630F"/>
    <w:rsid w:val="004F7EE9"/>
    <w:rsid w:val="005004D4"/>
    <w:rsid w:val="005005F7"/>
    <w:rsid w:val="005008BA"/>
    <w:rsid w:val="00500CB9"/>
    <w:rsid w:val="00501537"/>
    <w:rsid w:val="00501EEE"/>
    <w:rsid w:val="00501F56"/>
    <w:rsid w:val="0050291E"/>
    <w:rsid w:val="005034E3"/>
    <w:rsid w:val="0050355B"/>
    <w:rsid w:val="00503646"/>
    <w:rsid w:val="0050506A"/>
    <w:rsid w:val="005050BC"/>
    <w:rsid w:val="00505260"/>
    <w:rsid w:val="00505770"/>
    <w:rsid w:val="00506C83"/>
    <w:rsid w:val="00506CEA"/>
    <w:rsid w:val="00506F1C"/>
    <w:rsid w:val="00507000"/>
    <w:rsid w:val="00507690"/>
    <w:rsid w:val="00507725"/>
    <w:rsid w:val="00510BEB"/>
    <w:rsid w:val="00510DF6"/>
    <w:rsid w:val="00510EC3"/>
    <w:rsid w:val="005124E7"/>
    <w:rsid w:val="00512630"/>
    <w:rsid w:val="00513EB0"/>
    <w:rsid w:val="005142B0"/>
    <w:rsid w:val="00514660"/>
    <w:rsid w:val="0051474D"/>
    <w:rsid w:val="00514777"/>
    <w:rsid w:val="0051491C"/>
    <w:rsid w:val="00514DD0"/>
    <w:rsid w:val="00515140"/>
    <w:rsid w:val="005152DA"/>
    <w:rsid w:val="00515F8B"/>
    <w:rsid w:val="00515FF7"/>
    <w:rsid w:val="0051629B"/>
    <w:rsid w:val="005177FB"/>
    <w:rsid w:val="00520928"/>
    <w:rsid w:val="00520CEE"/>
    <w:rsid w:val="00520D2A"/>
    <w:rsid w:val="00521355"/>
    <w:rsid w:val="00521A3A"/>
    <w:rsid w:val="00521CC8"/>
    <w:rsid w:val="0052268B"/>
    <w:rsid w:val="005231E8"/>
    <w:rsid w:val="0052377F"/>
    <w:rsid w:val="00523D9D"/>
    <w:rsid w:val="005248A1"/>
    <w:rsid w:val="00524FE5"/>
    <w:rsid w:val="00525229"/>
    <w:rsid w:val="00525D97"/>
    <w:rsid w:val="00525EC6"/>
    <w:rsid w:val="00526053"/>
    <w:rsid w:val="005269B3"/>
    <w:rsid w:val="00526FB3"/>
    <w:rsid w:val="0052715C"/>
    <w:rsid w:val="005279C4"/>
    <w:rsid w:val="00530233"/>
    <w:rsid w:val="00531000"/>
    <w:rsid w:val="00531129"/>
    <w:rsid w:val="005312E2"/>
    <w:rsid w:val="005317E8"/>
    <w:rsid w:val="00531FF3"/>
    <w:rsid w:val="00532F24"/>
    <w:rsid w:val="0053589E"/>
    <w:rsid w:val="00535ED3"/>
    <w:rsid w:val="005362C6"/>
    <w:rsid w:val="00536A42"/>
    <w:rsid w:val="005370B2"/>
    <w:rsid w:val="00537300"/>
    <w:rsid w:val="00537401"/>
    <w:rsid w:val="00537831"/>
    <w:rsid w:val="00537932"/>
    <w:rsid w:val="005404C1"/>
    <w:rsid w:val="005411EE"/>
    <w:rsid w:val="00541F44"/>
    <w:rsid w:val="00541FF5"/>
    <w:rsid w:val="00542029"/>
    <w:rsid w:val="005425C4"/>
    <w:rsid w:val="00542DB3"/>
    <w:rsid w:val="00543A0D"/>
    <w:rsid w:val="00543AE9"/>
    <w:rsid w:val="0054449F"/>
    <w:rsid w:val="00544840"/>
    <w:rsid w:val="0054543D"/>
    <w:rsid w:val="00545AF0"/>
    <w:rsid w:val="00546477"/>
    <w:rsid w:val="00546A2E"/>
    <w:rsid w:val="00546A3D"/>
    <w:rsid w:val="00547280"/>
    <w:rsid w:val="005473EF"/>
    <w:rsid w:val="0055008E"/>
    <w:rsid w:val="00550694"/>
    <w:rsid w:val="0055096D"/>
    <w:rsid w:val="00550FA7"/>
    <w:rsid w:val="00551188"/>
    <w:rsid w:val="005514FD"/>
    <w:rsid w:val="005516E8"/>
    <w:rsid w:val="00551820"/>
    <w:rsid w:val="00551AAF"/>
    <w:rsid w:val="005521BD"/>
    <w:rsid w:val="0055255A"/>
    <w:rsid w:val="005525BF"/>
    <w:rsid w:val="00552A72"/>
    <w:rsid w:val="00552DDD"/>
    <w:rsid w:val="00553404"/>
    <w:rsid w:val="0055376F"/>
    <w:rsid w:val="00553BB5"/>
    <w:rsid w:val="0055471E"/>
    <w:rsid w:val="00554BCA"/>
    <w:rsid w:val="00555285"/>
    <w:rsid w:val="005559C8"/>
    <w:rsid w:val="00555B05"/>
    <w:rsid w:val="00556269"/>
    <w:rsid w:val="00556FD2"/>
    <w:rsid w:val="005574E3"/>
    <w:rsid w:val="00557A5F"/>
    <w:rsid w:val="00557DE5"/>
    <w:rsid w:val="005602E2"/>
    <w:rsid w:val="0056068E"/>
    <w:rsid w:val="00560809"/>
    <w:rsid w:val="00561217"/>
    <w:rsid w:val="00561A2C"/>
    <w:rsid w:val="00561B14"/>
    <w:rsid w:val="00562446"/>
    <w:rsid w:val="00563294"/>
    <w:rsid w:val="00563CA0"/>
    <w:rsid w:val="00564094"/>
    <w:rsid w:val="005640A4"/>
    <w:rsid w:val="005645A3"/>
    <w:rsid w:val="00564979"/>
    <w:rsid w:val="00564FEA"/>
    <w:rsid w:val="00565745"/>
    <w:rsid w:val="00566558"/>
    <w:rsid w:val="00566A6A"/>
    <w:rsid w:val="005672D1"/>
    <w:rsid w:val="0056762F"/>
    <w:rsid w:val="00570369"/>
    <w:rsid w:val="00570450"/>
    <w:rsid w:val="005717E4"/>
    <w:rsid w:val="00571CD3"/>
    <w:rsid w:val="00572271"/>
    <w:rsid w:val="00572566"/>
    <w:rsid w:val="00572F01"/>
    <w:rsid w:val="005733CD"/>
    <w:rsid w:val="005736BC"/>
    <w:rsid w:val="00573D30"/>
    <w:rsid w:val="00573FF1"/>
    <w:rsid w:val="00574114"/>
    <w:rsid w:val="005747CF"/>
    <w:rsid w:val="00574F51"/>
    <w:rsid w:val="0057515A"/>
    <w:rsid w:val="005757C9"/>
    <w:rsid w:val="0057625C"/>
    <w:rsid w:val="005763AA"/>
    <w:rsid w:val="0058098E"/>
    <w:rsid w:val="00580DD9"/>
    <w:rsid w:val="00581DD8"/>
    <w:rsid w:val="0058200E"/>
    <w:rsid w:val="0058307F"/>
    <w:rsid w:val="00583585"/>
    <w:rsid w:val="005838C0"/>
    <w:rsid w:val="005838F0"/>
    <w:rsid w:val="00583BDA"/>
    <w:rsid w:val="0058504B"/>
    <w:rsid w:val="0058541A"/>
    <w:rsid w:val="00585772"/>
    <w:rsid w:val="005865D6"/>
    <w:rsid w:val="005868DA"/>
    <w:rsid w:val="005871AA"/>
    <w:rsid w:val="00587551"/>
    <w:rsid w:val="005878AB"/>
    <w:rsid w:val="0058794E"/>
    <w:rsid w:val="00587A35"/>
    <w:rsid w:val="00587ACA"/>
    <w:rsid w:val="00587D36"/>
    <w:rsid w:val="00590183"/>
    <w:rsid w:val="005901D7"/>
    <w:rsid w:val="0059035B"/>
    <w:rsid w:val="00590538"/>
    <w:rsid w:val="00590E6E"/>
    <w:rsid w:val="00590F8C"/>
    <w:rsid w:val="0059240F"/>
    <w:rsid w:val="0059354B"/>
    <w:rsid w:val="00593775"/>
    <w:rsid w:val="005942EA"/>
    <w:rsid w:val="00594DDD"/>
    <w:rsid w:val="00595059"/>
    <w:rsid w:val="005953E3"/>
    <w:rsid w:val="00595D84"/>
    <w:rsid w:val="0059665C"/>
    <w:rsid w:val="00596CB3"/>
    <w:rsid w:val="00596DB4"/>
    <w:rsid w:val="005970EC"/>
    <w:rsid w:val="00597191"/>
    <w:rsid w:val="005972DC"/>
    <w:rsid w:val="00597415"/>
    <w:rsid w:val="00597C0A"/>
    <w:rsid w:val="00597C11"/>
    <w:rsid w:val="00597CE4"/>
    <w:rsid w:val="00597F24"/>
    <w:rsid w:val="005A022F"/>
    <w:rsid w:val="005A03E6"/>
    <w:rsid w:val="005A05D2"/>
    <w:rsid w:val="005A08D0"/>
    <w:rsid w:val="005A0D6D"/>
    <w:rsid w:val="005A10B7"/>
    <w:rsid w:val="005A16E6"/>
    <w:rsid w:val="005A1747"/>
    <w:rsid w:val="005A2079"/>
    <w:rsid w:val="005A21D1"/>
    <w:rsid w:val="005A26A9"/>
    <w:rsid w:val="005A28D2"/>
    <w:rsid w:val="005A3436"/>
    <w:rsid w:val="005A4197"/>
    <w:rsid w:val="005A48C2"/>
    <w:rsid w:val="005A5541"/>
    <w:rsid w:val="005A5913"/>
    <w:rsid w:val="005A5AA2"/>
    <w:rsid w:val="005A5ED0"/>
    <w:rsid w:val="005A6A3B"/>
    <w:rsid w:val="005A6EAA"/>
    <w:rsid w:val="005A706F"/>
    <w:rsid w:val="005A7523"/>
    <w:rsid w:val="005A75E1"/>
    <w:rsid w:val="005A7D39"/>
    <w:rsid w:val="005B058E"/>
    <w:rsid w:val="005B1294"/>
    <w:rsid w:val="005B13E8"/>
    <w:rsid w:val="005B1F32"/>
    <w:rsid w:val="005B22EC"/>
    <w:rsid w:val="005B307B"/>
    <w:rsid w:val="005B327B"/>
    <w:rsid w:val="005B348D"/>
    <w:rsid w:val="005B3745"/>
    <w:rsid w:val="005B3D71"/>
    <w:rsid w:val="005B4189"/>
    <w:rsid w:val="005B4875"/>
    <w:rsid w:val="005B4CD7"/>
    <w:rsid w:val="005B4EF6"/>
    <w:rsid w:val="005B5681"/>
    <w:rsid w:val="005B5F8C"/>
    <w:rsid w:val="005B6E8C"/>
    <w:rsid w:val="005B7AEB"/>
    <w:rsid w:val="005C0369"/>
    <w:rsid w:val="005C0831"/>
    <w:rsid w:val="005C08A9"/>
    <w:rsid w:val="005C0FB8"/>
    <w:rsid w:val="005C1183"/>
    <w:rsid w:val="005C1324"/>
    <w:rsid w:val="005C1BB9"/>
    <w:rsid w:val="005C2309"/>
    <w:rsid w:val="005C2C21"/>
    <w:rsid w:val="005C447B"/>
    <w:rsid w:val="005C5DEA"/>
    <w:rsid w:val="005C6010"/>
    <w:rsid w:val="005C6487"/>
    <w:rsid w:val="005C64B6"/>
    <w:rsid w:val="005C781D"/>
    <w:rsid w:val="005D02E4"/>
    <w:rsid w:val="005D0685"/>
    <w:rsid w:val="005D14F8"/>
    <w:rsid w:val="005D17DC"/>
    <w:rsid w:val="005D1F4C"/>
    <w:rsid w:val="005D20CE"/>
    <w:rsid w:val="005D2394"/>
    <w:rsid w:val="005D339D"/>
    <w:rsid w:val="005D38CC"/>
    <w:rsid w:val="005D3F05"/>
    <w:rsid w:val="005D4216"/>
    <w:rsid w:val="005D436B"/>
    <w:rsid w:val="005D450D"/>
    <w:rsid w:val="005D4758"/>
    <w:rsid w:val="005D53CD"/>
    <w:rsid w:val="005D5460"/>
    <w:rsid w:val="005D586C"/>
    <w:rsid w:val="005D635B"/>
    <w:rsid w:val="005D680F"/>
    <w:rsid w:val="005D7001"/>
    <w:rsid w:val="005D753D"/>
    <w:rsid w:val="005D75D2"/>
    <w:rsid w:val="005D764F"/>
    <w:rsid w:val="005D7997"/>
    <w:rsid w:val="005E003A"/>
    <w:rsid w:val="005E00D8"/>
    <w:rsid w:val="005E05E0"/>
    <w:rsid w:val="005E0894"/>
    <w:rsid w:val="005E0A19"/>
    <w:rsid w:val="005E122E"/>
    <w:rsid w:val="005E124D"/>
    <w:rsid w:val="005E130A"/>
    <w:rsid w:val="005E13E0"/>
    <w:rsid w:val="005E151C"/>
    <w:rsid w:val="005E29B9"/>
    <w:rsid w:val="005E365F"/>
    <w:rsid w:val="005E4039"/>
    <w:rsid w:val="005E4454"/>
    <w:rsid w:val="005E4D76"/>
    <w:rsid w:val="005E4DFD"/>
    <w:rsid w:val="005E50C3"/>
    <w:rsid w:val="005E7E54"/>
    <w:rsid w:val="005F0938"/>
    <w:rsid w:val="005F0C4B"/>
    <w:rsid w:val="005F1014"/>
    <w:rsid w:val="005F191C"/>
    <w:rsid w:val="005F19CF"/>
    <w:rsid w:val="005F1E5E"/>
    <w:rsid w:val="005F268C"/>
    <w:rsid w:val="005F280C"/>
    <w:rsid w:val="005F294D"/>
    <w:rsid w:val="005F3B01"/>
    <w:rsid w:val="005F49C3"/>
    <w:rsid w:val="005F74AB"/>
    <w:rsid w:val="005F75FC"/>
    <w:rsid w:val="00601004"/>
    <w:rsid w:val="00601105"/>
    <w:rsid w:val="00601A00"/>
    <w:rsid w:val="006028E7"/>
    <w:rsid w:val="00603009"/>
    <w:rsid w:val="006031C1"/>
    <w:rsid w:val="00603374"/>
    <w:rsid w:val="006036CE"/>
    <w:rsid w:val="00603A96"/>
    <w:rsid w:val="00604095"/>
    <w:rsid w:val="0060432D"/>
    <w:rsid w:val="006044DE"/>
    <w:rsid w:val="006047CB"/>
    <w:rsid w:val="0060509B"/>
    <w:rsid w:val="006055D2"/>
    <w:rsid w:val="006058F3"/>
    <w:rsid w:val="00605929"/>
    <w:rsid w:val="00606A27"/>
    <w:rsid w:val="00606EBC"/>
    <w:rsid w:val="00606F5E"/>
    <w:rsid w:val="0060712E"/>
    <w:rsid w:val="0060728F"/>
    <w:rsid w:val="006072E3"/>
    <w:rsid w:val="00607C05"/>
    <w:rsid w:val="006100C8"/>
    <w:rsid w:val="00611B7A"/>
    <w:rsid w:val="006121D8"/>
    <w:rsid w:val="006124E8"/>
    <w:rsid w:val="00612E48"/>
    <w:rsid w:val="006138BC"/>
    <w:rsid w:val="00613A7C"/>
    <w:rsid w:val="006142CC"/>
    <w:rsid w:val="006143F7"/>
    <w:rsid w:val="00614B67"/>
    <w:rsid w:val="00615D21"/>
    <w:rsid w:val="006162BD"/>
    <w:rsid w:val="00616812"/>
    <w:rsid w:val="00616B7D"/>
    <w:rsid w:val="0061719B"/>
    <w:rsid w:val="00617725"/>
    <w:rsid w:val="00617D74"/>
    <w:rsid w:val="00620034"/>
    <w:rsid w:val="00620CF8"/>
    <w:rsid w:val="006219A6"/>
    <w:rsid w:val="006219C4"/>
    <w:rsid w:val="006225F1"/>
    <w:rsid w:val="00622BA6"/>
    <w:rsid w:val="00622D30"/>
    <w:rsid w:val="006232CB"/>
    <w:rsid w:val="006237CB"/>
    <w:rsid w:val="00623890"/>
    <w:rsid w:val="00623BD7"/>
    <w:rsid w:val="00624757"/>
    <w:rsid w:val="00624875"/>
    <w:rsid w:val="00625079"/>
    <w:rsid w:val="00625182"/>
    <w:rsid w:val="0062519D"/>
    <w:rsid w:val="006259F3"/>
    <w:rsid w:val="006260D5"/>
    <w:rsid w:val="00626D34"/>
    <w:rsid w:val="006270F0"/>
    <w:rsid w:val="006276EC"/>
    <w:rsid w:val="006277B4"/>
    <w:rsid w:val="00630314"/>
    <w:rsid w:val="0063054E"/>
    <w:rsid w:val="00632007"/>
    <w:rsid w:val="00632AF6"/>
    <w:rsid w:val="0063347B"/>
    <w:rsid w:val="006335A4"/>
    <w:rsid w:val="00633827"/>
    <w:rsid w:val="00634515"/>
    <w:rsid w:val="006348C5"/>
    <w:rsid w:val="00634996"/>
    <w:rsid w:val="006349AE"/>
    <w:rsid w:val="00634A0A"/>
    <w:rsid w:val="00635144"/>
    <w:rsid w:val="00635422"/>
    <w:rsid w:val="00635619"/>
    <w:rsid w:val="00635693"/>
    <w:rsid w:val="006359E1"/>
    <w:rsid w:val="006361BD"/>
    <w:rsid w:val="0063628F"/>
    <w:rsid w:val="00637654"/>
    <w:rsid w:val="006376E2"/>
    <w:rsid w:val="006379DC"/>
    <w:rsid w:val="00637F79"/>
    <w:rsid w:val="00637FCF"/>
    <w:rsid w:val="00640314"/>
    <w:rsid w:val="006406B0"/>
    <w:rsid w:val="00641884"/>
    <w:rsid w:val="00641FA8"/>
    <w:rsid w:val="006430AB"/>
    <w:rsid w:val="0064343B"/>
    <w:rsid w:val="00643608"/>
    <w:rsid w:val="0064390D"/>
    <w:rsid w:val="00643CBF"/>
    <w:rsid w:val="00644548"/>
    <w:rsid w:val="006446EA"/>
    <w:rsid w:val="006448F1"/>
    <w:rsid w:val="00644E22"/>
    <w:rsid w:val="00646D20"/>
    <w:rsid w:val="00647AE7"/>
    <w:rsid w:val="00650062"/>
    <w:rsid w:val="006504D9"/>
    <w:rsid w:val="00650EC4"/>
    <w:rsid w:val="006517A8"/>
    <w:rsid w:val="00651DF6"/>
    <w:rsid w:val="00651ED6"/>
    <w:rsid w:val="0065201D"/>
    <w:rsid w:val="00652CF4"/>
    <w:rsid w:val="00652F6D"/>
    <w:rsid w:val="0065328F"/>
    <w:rsid w:val="0065335C"/>
    <w:rsid w:val="006537A5"/>
    <w:rsid w:val="006547A9"/>
    <w:rsid w:val="0065496F"/>
    <w:rsid w:val="006549EC"/>
    <w:rsid w:val="00654A77"/>
    <w:rsid w:val="0065548B"/>
    <w:rsid w:val="00656250"/>
    <w:rsid w:val="00656397"/>
    <w:rsid w:val="0065663C"/>
    <w:rsid w:val="006569E4"/>
    <w:rsid w:val="00657823"/>
    <w:rsid w:val="006603E4"/>
    <w:rsid w:val="0066191C"/>
    <w:rsid w:val="0066197C"/>
    <w:rsid w:val="00661C5F"/>
    <w:rsid w:val="00662078"/>
    <w:rsid w:val="00662AD5"/>
    <w:rsid w:val="006637C6"/>
    <w:rsid w:val="006653CD"/>
    <w:rsid w:val="00665D30"/>
    <w:rsid w:val="00666681"/>
    <w:rsid w:val="00666AB1"/>
    <w:rsid w:val="00666DD1"/>
    <w:rsid w:val="00667059"/>
    <w:rsid w:val="00670113"/>
    <w:rsid w:val="006701E2"/>
    <w:rsid w:val="006703DF"/>
    <w:rsid w:val="00670777"/>
    <w:rsid w:val="00671C35"/>
    <w:rsid w:val="00672A79"/>
    <w:rsid w:val="00672D56"/>
    <w:rsid w:val="00673514"/>
    <w:rsid w:val="0067404C"/>
    <w:rsid w:val="00674E68"/>
    <w:rsid w:val="00675888"/>
    <w:rsid w:val="0067599B"/>
    <w:rsid w:val="00675F37"/>
    <w:rsid w:val="00676798"/>
    <w:rsid w:val="006769B7"/>
    <w:rsid w:val="0067783C"/>
    <w:rsid w:val="006802E5"/>
    <w:rsid w:val="00680C87"/>
    <w:rsid w:val="006816FC"/>
    <w:rsid w:val="00681B11"/>
    <w:rsid w:val="00683350"/>
    <w:rsid w:val="006834FF"/>
    <w:rsid w:val="006836FF"/>
    <w:rsid w:val="00683C4C"/>
    <w:rsid w:val="00684B0A"/>
    <w:rsid w:val="00684CA2"/>
    <w:rsid w:val="00684CD7"/>
    <w:rsid w:val="00684E27"/>
    <w:rsid w:val="00685027"/>
    <w:rsid w:val="0068512B"/>
    <w:rsid w:val="006856D1"/>
    <w:rsid w:val="006857A3"/>
    <w:rsid w:val="00686247"/>
    <w:rsid w:val="006864D7"/>
    <w:rsid w:val="00686769"/>
    <w:rsid w:val="00687B47"/>
    <w:rsid w:val="0069087E"/>
    <w:rsid w:val="006908D5"/>
    <w:rsid w:val="00690A5B"/>
    <w:rsid w:val="00691815"/>
    <w:rsid w:val="00691AFF"/>
    <w:rsid w:val="00691F05"/>
    <w:rsid w:val="006920DD"/>
    <w:rsid w:val="00692D6F"/>
    <w:rsid w:val="00692DDC"/>
    <w:rsid w:val="0069310B"/>
    <w:rsid w:val="0069312F"/>
    <w:rsid w:val="00693276"/>
    <w:rsid w:val="00693772"/>
    <w:rsid w:val="006937B2"/>
    <w:rsid w:val="0069398B"/>
    <w:rsid w:val="006939BE"/>
    <w:rsid w:val="00694541"/>
    <w:rsid w:val="00694660"/>
    <w:rsid w:val="006950A2"/>
    <w:rsid w:val="00695A70"/>
    <w:rsid w:val="0069689D"/>
    <w:rsid w:val="00696CDF"/>
    <w:rsid w:val="00696D3C"/>
    <w:rsid w:val="00696EFE"/>
    <w:rsid w:val="0069711B"/>
    <w:rsid w:val="0069751A"/>
    <w:rsid w:val="006979FE"/>
    <w:rsid w:val="00697A67"/>
    <w:rsid w:val="00697FD5"/>
    <w:rsid w:val="006A07F3"/>
    <w:rsid w:val="006A08B8"/>
    <w:rsid w:val="006A14E4"/>
    <w:rsid w:val="006A1849"/>
    <w:rsid w:val="006A18E3"/>
    <w:rsid w:val="006A1E17"/>
    <w:rsid w:val="006A202C"/>
    <w:rsid w:val="006A2514"/>
    <w:rsid w:val="006A27DC"/>
    <w:rsid w:val="006A29EB"/>
    <w:rsid w:val="006A3306"/>
    <w:rsid w:val="006A3412"/>
    <w:rsid w:val="006A3CD7"/>
    <w:rsid w:val="006A44D4"/>
    <w:rsid w:val="006A4AB7"/>
    <w:rsid w:val="006A5364"/>
    <w:rsid w:val="006A586B"/>
    <w:rsid w:val="006A5B61"/>
    <w:rsid w:val="006A606F"/>
    <w:rsid w:val="006A765F"/>
    <w:rsid w:val="006A791C"/>
    <w:rsid w:val="006A7B37"/>
    <w:rsid w:val="006A7B56"/>
    <w:rsid w:val="006A7C1E"/>
    <w:rsid w:val="006B0026"/>
    <w:rsid w:val="006B0B42"/>
    <w:rsid w:val="006B0C22"/>
    <w:rsid w:val="006B19C2"/>
    <w:rsid w:val="006B32F9"/>
    <w:rsid w:val="006B36E6"/>
    <w:rsid w:val="006B47C3"/>
    <w:rsid w:val="006B4BE6"/>
    <w:rsid w:val="006B509C"/>
    <w:rsid w:val="006B580A"/>
    <w:rsid w:val="006B6457"/>
    <w:rsid w:val="006B668C"/>
    <w:rsid w:val="006B6744"/>
    <w:rsid w:val="006B68C4"/>
    <w:rsid w:val="006B7EE0"/>
    <w:rsid w:val="006C00A7"/>
    <w:rsid w:val="006C0147"/>
    <w:rsid w:val="006C1CFA"/>
    <w:rsid w:val="006C24C1"/>
    <w:rsid w:val="006C2738"/>
    <w:rsid w:val="006C2DBD"/>
    <w:rsid w:val="006C33A6"/>
    <w:rsid w:val="006C358A"/>
    <w:rsid w:val="006C3638"/>
    <w:rsid w:val="006C4756"/>
    <w:rsid w:val="006C5009"/>
    <w:rsid w:val="006C53A1"/>
    <w:rsid w:val="006C57BF"/>
    <w:rsid w:val="006C5D2C"/>
    <w:rsid w:val="006C666F"/>
    <w:rsid w:val="006C6A77"/>
    <w:rsid w:val="006C6AE4"/>
    <w:rsid w:val="006C6F60"/>
    <w:rsid w:val="006C77A5"/>
    <w:rsid w:val="006D054D"/>
    <w:rsid w:val="006D068F"/>
    <w:rsid w:val="006D09A0"/>
    <w:rsid w:val="006D0A6D"/>
    <w:rsid w:val="006D1209"/>
    <w:rsid w:val="006D127D"/>
    <w:rsid w:val="006D1B08"/>
    <w:rsid w:val="006D2246"/>
    <w:rsid w:val="006D296C"/>
    <w:rsid w:val="006D309C"/>
    <w:rsid w:val="006D3B80"/>
    <w:rsid w:val="006D4D7D"/>
    <w:rsid w:val="006D4FBB"/>
    <w:rsid w:val="006D51B7"/>
    <w:rsid w:val="006D5891"/>
    <w:rsid w:val="006D5C03"/>
    <w:rsid w:val="006D6AD3"/>
    <w:rsid w:val="006D7361"/>
    <w:rsid w:val="006D7AC0"/>
    <w:rsid w:val="006D7CCC"/>
    <w:rsid w:val="006D7F2A"/>
    <w:rsid w:val="006E0B25"/>
    <w:rsid w:val="006E0D76"/>
    <w:rsid w:val="006E0E96"/>
    <w:rsid w:val="006E12A8"/>
    <w:rsid w:val="006E13EF"/>
    <w:rsid w:val="006E1A42"/>
    <w:rsid w:val="006E27FD"/>
    <w:rsid w:val="006E2ED9"/>
    <w:rsid w:val="006E3872"/>
    <w:rsid w:val="006E3F30"/>
    <w:rsid w:val="006E44AC"/>
    <w:rsid w:val="006E497F"/>
    <w:rsid w:val="006E4F32"/>
    <w:rsid w:val="006E4F82"/>
    <w:rsid w:val="006E5385"/>
    <w:rsid w:val="006E54F1"/>
    <w:rsid w:val="006E5787"/>
    <w:rsid w:val="006E6451"/>
    <w:rsid w:val="006E6A52"/>
    <w:rsid w:val="006E7102"/>
    <w:rsid w:val="006E7113"/>
    <w:rsid w:val="006E75B7"/>
    <w:rsid w:val="006E784A"/>
    <w:rsid w:val="006E7F4B"/>
    <w:rsid w:val="006F0284"/>
    <w:rsid w:val="006F0317"/>
    <w:rsid w:val="006F036F"/>
    <w:rsid w:val="006F1107"/>
    <w:rsid w:val="006F130C"/>
    <w:rsid w:val="006F170A"/>
    <w:rsid w:val="006F1E72"/>
    <w:rsid w:val="006F2919"/>
    <w:rsid w:val="006F29A4"/>
    <w:rsid w:val="006F2EDD"/>
    <w:rsid w:val="006F389B"/>
    <w:rsid w:val="006F4026"/>
    <w:rsid w:val="006F4683"/>
    <w:rsid w:val="006F4782"/>
    <w:rsid w:val="006F4D4B"/>
    <w:rsid w:val="006F5066"/>
    <w:rsid w:val="006F516D"/>
    <w:rsid w:val="006F5B31"/>
    <w:rsid w:val="006F5BBA"/>
    <w:rsid w:val="006F5D3E"/>
    <w:rsid w:val="006F5F0A"/>
    <w:rsid w:val="006F6D38"/>
    <w:rsid w:val="006F729A"/>
    <w:rsid w:val="007003A4"/>
    <w:rsid w:val="00700688"/>
    <w:rsid w:val="00701011"/>
    <w:rsid w:val="0070169D"/>
    <w:rsid w:val="007016F3"/>
    <w:rsid w:val="00701A20"/>
    <w:rsid w:val="00701B18"/>
    <w:rsid w:val="00701C8A"/>
    <w:rsid w:val="00702110"/>
    <w:rsid w:val="007021C0"/>
    <w:rsid w:val="00702A85"/>
    <w:rsid w:val="00703632"/>
    <w:rsid w:val="00703841"/>
    <w:rsid w:val="00703A63"/>
    <w:rsid w:val="0070439E"/>
    <w:rsid w:val="007043C0"/>
    <w:rsid w:val="00704413"/>
    <w:rsid w:val="007046AA"/>
    <w:rsid w:val="00704BC8"/>
    <w:rsid w:val="007053BD"/>
    <w:rsid w:val="007100A5"/>
    <w:rsid w:val="00710CAE"/>
    <w:rsid w:val="00711637"/>
    <w:rsid w:val="00711CE1"/>
    <w:rsid w:val="007129DC"/>
    <w:rsid w:val="00713208"/>
    <w:rsid w:val="007133EF"/>
    <w:rsid w:val="00714103"/>
    <w:rsid w:val="00714691"/>
    <w:rsid w:val="0071575F"/>
    <w:rsid w:val="007157C3"/>
    <w:rsid w:val="0071665D"/>
    <w:rsid w:val="00716D43"/>
    <w:rsid w:val="00717217"/>
    <w:rsid w:val="00717D4E"/>
    <w:rsid w:val="00717E4C"/>
    <w:rsid w:val="00720A13"/>
    <w:rsid w:val="00720A16"/>
    <w:rsid w:val="00720A2F"/>
    <w:rsid w:val="00720B55"/>
    <w:rsid w:val="00720EA9"/>
    <w:rsid w:val="00720F84"/>
    <w:rsid w:val="0072191B"/>
    <w:rsid w:val="00721A2D"/>
    <w:rsid w:val="00721D24"/>
    <w:rsid w:val="007225FB"/>
    <w:rsid w:val="00724500"/>
    <w:rsid w:val="00724AFB"/>
    <w:rsid w:val="00724D0D"/>
    <w:rsid w:val="0072598E"/>
    <w:rsid w:val="00726349"/>
    <w:rsid w:val="00726571"/>
    <w:rsid w:val="00726828"/>
    <w:rsid w:val="00726DBA"/>
    <w:rsid w:val="00726F67"/>
    <w:rsid w:val="00727D63"/>
    <w:rsid w:val="00730099"/>
    <w:rsid w:val="00730A5F"/>
    <w:rsid w:val="00730B67"/>
    <w:rsid w:val="00731420"/>
    <w:rsid w:val="00732253"/>
    <w:rsid w:val="00732FD7"/>
    <w:rsid w:val="0073317A"/>
    <w:rsid w:val="007335CF"/>
    <w:rsid w:val="00733FED"/>
    <w:rsid w:val="00734350"/>
    <w:rsid w:val="007345A4"/>
    <w:rsid w:val="007345C8"/>
    <w:rsid w:val="007359E4"/>
    <w:rsid w:val="00735EB4"/>
    <w:rsid w:val="00736B6B"/>
    <w:rsid w:val="00740349"/>
    <w:rsid w:val="0074079E"/>
    <w:rsid w:val="00740F56"/>
    <w:rsid w:val="007418F9"/>
    <w:rsid w:val="00741E94"/>
    <w:rsid w:val="007427E7"/>
    <w:rsid w:val="00742A41"/>
    <w:rsid w:val="00743599"/>
    <w:rsid w:val="007443EE"/>
    <w:rsid w:val="00744528"/>
    <w:rsid w:val="00744AE0"/>
    <w:rsid w:val="00745041"/>
    <w:rsid w:val="0074542D"/>
    <w:rsid w:val="007458EC"/>
    <w:rsid w:val="00745A00"/>
    <w:rsid w:val="00745E00"/>
    <w:rsid w:val="00747161"/>
    <w:rsid w:val="0074743C"/>
    <w:rsid w:val="007479FF"/>
    <w:rsid w:val="00752099"/>
    <w:rsid w:val="00752157"/>
    <w:rsid w:val="007522BC"/>
    <w:rsid w:val="00752A94"/>
    <w:rsid w:val="00752F6A"/>
    <w:rsid w:val="00753086"/>
    <w:rsid w:val="007535B0"/>
    <w:rsid w:val="007542EB"/>
    <w:rsid w:val="00754565"/>
    <w:rsid w:val="00754B72"/>
    <w:rsid w:val="00756952"/>
    <w:rsid w:val="00756A02"/>
    <w:rsid w:val="00757013"/>
    <w:rsid w:val="0075788D"/>
    <w:rsid w:val="00760B2B"/>
    <w:rsid w:val="00760EAD"/>
    <w:rsid w:val="0076124F"/>
    <w:rsid w:val="0076138C"/>
    <w:rsid w:val="00761CE2"/>
    <w:rsid w:val="00762474"/>
    <w:rsid w:val="0076344F"/>
    <w:rsid w:val="007639BD"/>
    <w:rsid w:val="00763C67"/>
    <w:rsid w:val="0076425C"/>
    <w:rsid w:val="00764700"/>
    <w:rsid w:val="0076474D"/>
    <w:rsid w:val="00764C0B"/>
    <w:rsid w:val="00765143"/>
    <w:rsid w:val="007653C5"/>
    <w:rsid w:val="007657A7"/>
    <w:rsid w:val="007667FE"/>
    <w:rsid w:val="00766B63"/>
    <w:rsid w:val="0076722B"/>
    <w:rsid w:val="007672E2"/>
    <w:rsid w:val="007676C3"/>
    <w:rsid w:val="00770029"/>
    <w:rsid w:val="007704F9"/>
    <w:rsid w:val="0077167D"/>
    <w:rsid w:val="007716E8"/>
    <w:rsid w:val="00772FDB"/>
    <w:rsid w:val="00773B75"/>
    <w:rsid w:val="00774154"/>
    <w:rsid w:val="007746AB"/>
    <w:rsid w:val="00774758"/>
    <w:rsid w:val="0077483A"/>
    <w:rsid w:val="00774E81"/>
    <w:rsid w:val="00776CE9"/>
    <w:rsid w:val="00776EA3"/>
    <w:rsid w:val="00777340"/>
    <w:rsid w:val="0077751F"/>
    <w:rsid w:val="007776C5"/>
    <w:rsid w:val="00777827"/>
    <w:rsid w:val="00777A5C"/>
    <w:rsid w:val="007801C1"/>
    <w:rsid w:val="007802B8"/>
    <w:rsid w:val="00780F4C"/>
    <w:rsid w:val="00781152"/>
    <w:rsid w:val="00781210"/>
    <w:rsid w:val="00781A2F"/>
    <w:rsid w:val="0078273E"/>
    <w:rsid w:val="00782BBF"/>
    <w:rsid w:val="00782F54"/>
    <w:rsid w:val="00783068"/>
    <w:rsid w:val="007838EC"/>
    <w:rsid w:val="0078390B"/>
    <w:rsid w:val="00784021"/>
    <w:rsid w:val="007841CD"/>
    <w:rsid w:val="007842A4"/>
    <w:rsid w:val="00784805"/>
    <w:rsid w:val="00785462"/>
    <w:rsid w:val="00785B71"/>
    <w:rsid w:val="00786336"/>
    <w:rsid w:val="00787233"/>
    <w:rsid w:val="00787B78"/>
    <w:rsid w:val="00791E86"/>
    <w:rsid w:val="00792489"/>
    <w:rsid w:val="00792BE7"/>
    <w:rsid w:val="007933ED"/>
    <w:rsid w:val="0079396F"/>
    <w:rsid w:val="00793F05"/>
    <w:rsid w:val="00793FCE"/>
    <w:rsid w:val="00794934"/>
    <w:rsid w:val="00794FF7"/>
    <w:rsid w:val="00795115"/>
    <w:rsid w:val="00795435"/>
    <w:rsid w:val="00795613"/>
    <w:rsid w:val="00795AAF"/>
    <w:rsid w:val="00795B99"/>
    <w:rsid w:val="00795C8B"/>
    <w:rsid w:val="00796219"/>
    <w:rsid w:val="00796355"/>
    <w:rsid w:val="0079669D"/>
    <w:rsid w:val="007973F8"/>
    <w:rsid w:val="00797481"/>
    <w:rsid w:val="00797998"/>
    <w:rsid w:val="007A00F3"/>
    <w:rsid w:val="007A02FC"/>
    <w:rsid w:val="007A12BA"/>
    <w:rsid w:val="007A1367"/>
    <w:rsid w:val="007A14BE"/>
    <w:rsid w:val="007A25BC"/>
    <w:rsid w:val="007A2E03"/>
    <w:rsid w:val="007A3794"/>
    <w:rsid w:val="007A3886"/>
    <w:rsid w:val="007A38EF"/>
    <w:rsid w:val="007A47EB"/>
    <w:rsid w:val="007A59C4"/>
    <w:rsid w:val="007A5B96"/>
    <w:rsid w:val="007A5FDB"/>
    <w:rsid w:val="007A65C2"/>
    <w:rsid w:val="007A66E2"/>
    <w:rsid w:val="007A69DD"/>
    <w:rsid w:val="007A6A8F"/>
    <w:rsid w:val="007A7475"/>
    <w:rsid w:val="007A7A95"/>
    <w:rsid w:val="007A7AAD"/>
    <w:rsid w:val="007B043C"/>
    <w:rsid w:val="007B0595"/>
    <w:rsid w:val="007B1CA9"/>
    <w:rsid w:val="007B1F41"/>
    <w:rsid w:val="007B1F49"/>
    <w:rsid w:val="007B22B1"/>
    <w:rsid w:val="007B2A3A"/>
    <w:rsid w:val="007B38CA"/>
    <w:rsid w:val="007B404C"/>
    <w:rsid w:val="007B4809"/>
    <w:rsid w:val="007B496C"/>
    <w:rsid w:val="007B537A"/>
    <w:rsid w:val="007B5BE6"/>
    <w:rsid w:val="007B737F"/>
    <w:rsid w:val="007B7E31"/>
    <w:rsid w:val="007C09AE"/>
    <w:rsid w:val="007C0B11"/>
    <w:rsid w:val="007C10FD"/>
    <w:rsid w:val="007C1DEE"/>
    <w:rsid w:val="007C1EE3"/>
    <w:rsid w:val="007C1F0F"/>
    <w:rsid w:val="007C33EB"/>
    <w:rsid w:val="007C3A61"/>
    <w:rsid w:val="007C3E7C"/>
    <w:rsid w:val="007C4F27"/>
    <w:rsid w:val="007C4F46"/>
    <w:rsid w:val="007C5635"/>
    <w:rsid w:val="007C5707"/>
    <w:rsid w:val="007C5C6F"/>
    <w:rsid w:val="007C5EF5"/>
    <w:rsid w:val="007C630F"/>
    <w:rsid w:val="007C69D3"/>
    <w:rsid w:val="007C7825"/>
    <w:rsid w:val="007D0021"/>
    <w:rsid w:val="007D03C9"/>
    <w:rsid w:val="007D0D8B"/>
    <w:rsid w:val="007D1B8D"/>
    <w:rsid w:val="007D222B"/>
    <w:rsid w:val="007D2420"/>
    <w:rsid w:val="007D2662"/>
    <w:rsid w:val="007D2A06"/>
    <w:rsid w:val="007D2B15"/>
    <w:rsid w:val="007D3449"/>
    <w:rsid w:val="007D37AA"/>
    <w:rsid w:val="007D3EA9"/>
    <w:rsid w:val="007D4135"/>
    <w:rsid w:val="007D4DAC"/>
    <w:rsid w:val="007D5300"/>
    <w:rsid w:val="007D5337"/>
    <w:rsid w:val="007D5F2F"/>
    <w:rsid w:val="007D6127"/>
    <w:rsid w:val="007D615C"/>
    <w:rsid w:val="007D7998"/>
    <w:rsid w:val="007D79F8"/>
    <w:rsid w:val="007E0D44"/>
    <w:rsid w:val="007E1342"/>
    <w:rsid w:val="007E1480"/>
    <w:rsid w:val="007E191F"/>
    <w:rsid w:val="007E1921"/>
    <w:rsid w:val="007E1EEE"/>
    <w:rsid w:val="007E2970"/>
    <w:rsid w:val="007E2C65"/>
    <w:rsid w:val="007E37CE"/>
    <w:rsid w:val="007E449E"/>
    <w:rsid w:val="007E44F4"/>
    <w:rsid w:val="007E47A9"/>
    <w:rsid w:val="007E4B0B"/>
    <w:rsid w:val="007E5134"/>
    <w:rsid w:val="007E67FB"/>
    <w:rsid w:val="007E6823"/>
    <w:rsid w:val="007F0C12"/>
    <w:rsid w:val="007F0D53"/>
    <w:rsid w:val="007F1444"/>
    <w:rsid w:val="007F153D"/>
    <w:rsid w:val="007F17FE"/>
    <w:rsid w:val="007F1A1D"/>
    <w:rsid w:val="007F1A3D"/>
    <w:rsid w:val="007F2712"/>
    <w:rsid w:val="007F3A41"/>
    <w:rsid w:val="007F3CB2"/>
    <w:rsid w:val="007F4822"/>
    <w:rsid w:val="007F4C1F"/>
    <w:rsid w:val="007F55D1"/>
    <w:rsid w:val="007F602B"/>
    <w:rsid w:val="007F61E9"/>
    <w:rsid w:val="007F6217"/>
    <w:rsid w:val="007F6404"/>
    <w:rsid w:val="007F653C"/>
    <w:rsid w:val="007F6B58"/>
    <w:rsid w:val="007F6D66"/>
    <w:rsid w:val="007F6D6A"/>
    <w:rsid w:val="007F764E"/>
    <w:rsid w:val="007F7B98"/>
    <w:rsid w:val="007F7C3A"/>
    <w:rsid w:val="008002D1"/>
    <w:rsid w:val="0080038F"/>
    <w:rsid w:val="00800B96"/>
    <w:rsid w:val="0080144F"/>
    <w:rsid w:val="008018F2"/>
    <w:rsid w:val="008019A4"/>
    <w:rsid w:val="008024E9"/>
    <w:rsid w:val="00802967"/>
    <w:rsid w:val="008029E7"/>
    <w:rsid w:val="00802E73"/>
    <w:rsid w:val="008036B5"/>
    <w:rsid w:val="00803A4D"/>
    <w:rsid w:val="00803C7C"/>
    <w:rsid w:val="0080410B"/>
    <w:rsid w:val="008041E0"/>
    <w:rsid w:val="0080486B"/>
    <w:rsid w:val="008054F2"/>
    <w:rsid w:val="0080585A"/>
    <w:rsid w:val="00805CA1"/>
    <w:rsid w:val="00806580"/>
    <w:rsid w:val="00806B29"/>
    <w:rsid w:val="00806ECB"/>
    <w:rsid w:val="00807646"/>
    <w:rsid w:val="00807BA8"/>
    <w:rsid w:val="00807E22"/>
    <w:rsid w:val="008105C0"/>
    <w:rsid w:val="00811150"/>
    <w:rsid w:val="00811AB8"/>
    <w:rsid w:val="008121AE"/>
    <w:rsid w:val="00812676"/>
    <w:rsid w:val="00812CBD"/>
    <w:rsid w:val="00813853"/>
    <w:rsid w:val="00813D99"/>
    <w:rsid w:val="00814149"/>
    <w:rsid w:val="0081443E"/>
    <w:rsid w:val="00814A9F"/>
    <w:rsid w:val="00814B0D"/>
    <w:rsid w:val="00814CC3"/>
    <w:rsid w:val="008152C9"/>
    <w:rsid w:val="00815A35"/>
    <w:rsid w:val="0081604B"/>
    <w:rsid w:val="008175E1"/>
    <w:rsid w:val="00817612"/>
    <w:rsid w:val="00817CDE"/>
    <w:rsid w:val="00820833"/>
    <w:rsid w:val="00820F25"/>
    <w:rsid w:val="00821016"/>
    <w:rsid w:val="008216A0"/>
    <w:rsid w:val="00821F96"/>
    <w:rsid w:val="008221B6"/>
    <w:rsid w:val="00822231"/>
    <w:rsid w:val="0082225D"/>
    <w:rsid w:val="00822A7F"/>
    <w:rsid w:val="008234FC"/>
    <w:rsid w:val="00823D68"/>
    <w:rsid w:val="00824071"/>
    <w:rsid w:val="008242F3"/>
    <w:rsid w:val="00824957"/>
    <w:rsid w:val="00824C78"/>
    <w:rsid w:val="00824C99"/>
    <w:rsid w:val="008252C3"/>
    <w:rsid w:val="00825F33"/>
    <w:rsid w:val="00826DA8"/>
    <w:rsid w:val="00826F6B"/>
    <w:rsid w:val="008272BF"/>
    <w:rsid w:val="00827ACC"/>
    <w:rsid w:val="00830C3A"/>
    <w:rsid w:val="00830D16"/>
    <w:rsid w:val="00832222"/>
    <w:rsid w:val="00832873"/>
    <w:rsid w:val="00833030"/>
    <w:rsid w:val="00833082"/>
    <w:rsid w:val="00833178"/>
    <w:rsid w:val="008334EC"/>
    <w:rsid w:val="00833F22"/>
    <w:rsid w:val="00833FD3"/>
    <w:rsid w:val="008340A2"/>
    <w:rsid w:val="00834278"/>
    <w:rsid w:val="0083483A"/>
    <w:rsid w:val="0083493D"/>
    <w:rsid w:val="00834D84"/>
    <w:rsid w:val="0083600B"/>
    <w:rsid w:val="00836102"/>
    <w:rsid w:val="0083664E"/>
    <w:rsid w:val="00836841"/>
    <w:rsid w:val="00837637"/>
    <w:rsid w:val="0083767E"/>
    <w:rsid w:val="008403BB"/>
    <w:rsid w:val="00841331"/>
    <w:rsid w:val="00841E8E"/>
    <w:rsid w:val="00842484"/>
    <w:rsid w:val="008433DD"/>
    <w:rsid w:val="00843557"/>
    <w:rsid w:val="008440DD"/>
    <w:rsid w:val="008445D6"/>
    <w:rsid w:val="008449B4"/>
    <w:rsid w:val="00844D93"/>
    <w:rsid w:val="008451FC"/>
    <w:rsid w:val="00845B36"/>
    <w:rsid w:val="008465A0"/>
    <w:rsid w:val="008469DE"/>
    <w:rsid w:val="00846B40"/>
    <w:rsid w:val="00847191"/>
    <w:rsid w:val="008472C1"/>
    <w:rsid w:val="00847578"/>
    <w:rsid w:val="008475A3"/>
    <w:rsid w:val="00847891"/>
    <w:rsid w:val="00847BD1"/>
    <w:rsid w:val="00850F72"/>
    <w:rsid w:val="00851646"/>
    <w:rsid w:val="008518A5"/>
    <w:rsid w:val="00851C4A"/>
    <w:rsid w:val="008525FD"/>
    <w:rsid w:val="00852898"/>
    <w:rsid w:val="008534AF"/>
    <w:rsid w:val="00853575"/>
    <w:rsid w:val="008535A4"/>
    <w:rsid w:val="00853B28"/>
    <w:rsid w:val="00854084"/>
    <w:rsid w:val="008547FA"/>
    <w:rsid w:val="008549B3"/>
    <w:rsid w:val="00854EEA"/>
    <w:rsid w:val="0085550E"/>
    <w:rsid w:val="00855B6A"/>
    <w:rsid w:val="00855F14"/>
    <w:rsid w:val="0085674A"/>
    <w:rsid w:val="00856EEA"/>
    <w:rsid w:val="00857347"/>
    <w:rsid w:val="00857413"/>
    <w:rsid w:val="008603A8"/>
    <w:rsid w:val="00860B4B"/>
    <w:rsid w:val="008614E3"/>
    <w:rsid w:val="0086204C"/>
    <w:rsid w:val="00863071"/>
    <w:rsid w:val="0086339C"/>
    <w:rsid w:val="0086358D"/>
    <w:rsid w:val="008635A0"/>
    <w:rsid w:val="00863A67"/>
    <w:rsid w:val="0086421C"/>
    <w:rsid w:val="00864241"/>
    <w:rsid w:val="00864708"/>
    <w:rsid w:val="00864DE9"/>
    <w:rsid w:val="00865DD6"/>
    <w:rsid w:val="00865FC7"/>
    <w:rsid w:val="0086627F"/>
    <w:rsid w:val="0086688F"/>
    <w:rsid w:val="00866A8C"/>
    <w:rsid w:val="00867EC2"/>
    <w:rsid w:val="00870A57"/>
    <w:rsid w:val="00870BFE"/>
    <w:rsid w:val="00871581"/>
    <w:rsid w:val="00871BA5"/>
    <w:rsid w:val="0087364F"/>
    <w:rsid w:val="00874423"/>
    <w:rsid w:val="008747A8"/>
    <w:rsid w:val="00874D77"/>
    <w:rsid w:val="00874E19"/>
    <w:rsid w:val="00875751"/>
    <w:rsid w:val="00875FD1"/>
    <w:rsid w:val="00876498"/>
    <w:rsid w:val="008765A4"/>
    <w:rsid w:val="008769E4"/>
    <w:rsid w:val="00876D7D"/>
    <w:rsid w:val="00876FC3"/>
    <w:rsid w:val="008805E5"/>
    <w:rsid w:val="0088085B"/>
    <w:rsid w:val="008808B0"/>
    <w:rsid w:val="00880903"/>
    <w:rsid w:val="00880C4B"/>
    <w:rsid w:val="00881086"/>
    <w:rsid w:val="0088135C"/>
    <w:rsid w:val="00881D28"/>
    <w:rsid w:val="008825BA"/>
    <w:rsid w:val="00883993"/>
    <w:rsid w:val="00883F18"/>
    <w:rsid w:val="00884D9D"/>
    <w:rsid w:val="00885C24"/>
    <w:rsid w:val="00885E10"/>
    <w:rsid w:val="008863E0"/>
    <w:rsid w:val="00886941"/>
    <w:rsid w:val="00887BDD"/>
    <w:rsid w:val="00887D79"/>
    <w:rsid w:val="00887FEB"/>
    <w:rsid w:val="00891E05"/>
    <w:rsid w:val="00891EB4"/>
    <w:rsid w:val="0089290E"/>
    <w:rsid w:val="008929BE"/>
    <w:rsid w:val="008936F8"/>
    <w:rsid w:val="00893EC5"/>
    <w:rsid w:val="00894202"/>
    <w:rsid w:val="008945D1"/>
    <w:rsid w:val="00894DF4"/>
    <w:rsid w:val="008950DC"/>
    <w:rsid w:val="00895B82"/>
    <w:rsid w:val="00896530"/>
    <w:rsid w:val="00897525"/>
    <w:rsid w:val="00897579"/>
    <w:rsid w:val="008976A4"/>
    <w:rsid w:val="008A0817"/>
    <w:rsid w:val="008A0D7A"/>
    <w:rsid w:val="008A137C"/>
    <w:rsid w:val="008A1393"/>
    <w:rsid w:val="008A1EF8"/>
    <w:rsid w:val="008A41FF"/>
    <w:rsid w:val="008A43C8"/>
    <w:rsid w:val="008A58CC"/>
    <w:rsid w:val="008A58E2"/>
    <w:rsid w:val="008A5A09"/>
    <w:rsid w:val="008A5AB4"/>
    <w:rsid w:val="008A5D1C"/>
    <w:rsid w:val="008A7B4F"/>
    <w:rsid w:val="008B026E"/>
    <w:rsid w:val="008B06F0"/>
    <w:rsid w:val="008B0A9C"/>
    <w:rsid w:val="008B0DAA"/>
    <w:rsid w:val="008B11BD"/>
    <w:rsid w:val="008B1643"/>
    <w:rsid w:val="008B1862"/>
    <w:rsid w:val="008B26B8"/>
    <w:rsid w:val="008B26C6"/>
    <w:rsid w:val="008B27C3"/>
    <w:rsid w:val="008B2CDE"/>
    <w:rsid w:val="008B3263"/>
    <w:rsid w:val="008B43AD"/>
    <w:rsid w:val="008B4ECC"/>
    <w:rsid w:val="008B4F57"/>
    <w:rsid w:val="008B6768"/>
    <w:rsid w:val="008B6B61"/>
    <w:rsid w:val="008B70FA"/>
    <w:rsid w:val="008B71CD"/>
    <w:rsid w:val="008B7E8E"/>
    <w:rsid w:val="008C011C"/>
    <w:rsid w:val="008C07E8"/>
    <w:rsid w:val="008C0E5C"/>
    <w:rsid w:val="008C3794"/>
    <w:rsid w:val="008C4565"/>
    <w:rsid w:val="008C4A0A"/>
    <w:rsid w:val="008C4C13"/>
    <w:rsid w:val="008C4C66"/>
    <w:rsid w:val="008C5009"/>
    <w:rsid w:val="008C5563"/>
    <w:rsid w:val="008C5E60"/>
    <w:rsid w:val="008C5EF4"/>
    <w:rsid w:val="008C69CF"/>
    <w:rsid w:val="008C73FD"/>
    <w:rsid w:val="008C796B"/>
    <w:rsid w:val="008C7BAC"/>
    <w:rsid w:val="008D09F1"/>
    <w:rsid w:val="008D0A38"/>
    <w:rsid w:val="008D0FAC"/>
    <w:rsid w:val="008D226C"/>
    <w:rsid w:val="008D2E14"/>
    <w:rsid w:val="008D4329"/>
    <w:rsid w:val="008D43DB"/>
    <w:rsid w:val="008D47E6"/>
    <w:rsid w:val="008D48C9"/>
    <w:rsid w:val="008D4B39"/>
    <w:rsid w:val="008D4BF5"/>
    <w:rsid w:val="008D59C8"/>
    <w:rsid w:val="008D66DC"/>
    <w:rsid w:val="008D6807"/>
    <w:rsid w:val="008D6FC5"/>
    <w:rsid w:val="008D7038"/>
    <w:rsid w:val="008D7A23"/>
    <w:rsid w:val="008D7BD5"/>
    <w:rsid w:val="008D7FDD"/>
    <w:rsid w:val="008E05C7"/>
    <w:rsid w:val="008E124C"/>
    <w:rsid w:val="008E1D7B"/>
    <w:rsid w:val="008E21AE"/>
    <w:rsid w:val="008E25C7"/>
    <w:rsid w:val="008E2677"/>
    <w:rsid w:val="008E29C2"/>
    <w:rsid w:val="008E2DD6"/>
    <w:rsid w:val="008E2DFE"/>
    <w:rsid w:val="008E301B"/>
    <w:rsid w:val="008E30E6"/>
    <w:rsid w:val="008E333A"/>
    <w:rsid w:val="008E3943"/>
    <w:rsid w:val="008E3F23"/>
    <w:rsid w:val="008E4B68"/>
    <w:rsid w:val="008E5D35"/>
    <w:rsid w:val="008E5DC2"/>
    <w:rsid w:val="008E67DC"/>
    <w:rsid w:val="008E78F7"/>
    <w:rsid w:val="008F0AB9"/>
    <w:rsid w:val="008F0CA3"/>
    <w:rsid w:val="008F10D1"/>
    <w:rsid w:val="008F18FD"/>
    <w:rsid w:val="008F321D"/>
    <w:rsid w:val="008F47CB"/>
    <w:rsid w:val="008F519B"/>
    <w:rsid w:val="008F520C"/>
    <w:rsid w:val="008F5219"/>
    <w:rsid w:val="008F52F7"/>
    <w:rsid w:val="008F57D3"/>
    <w:rsid w:val="008F6A0A"/>
    <w:rsid w:val="008F7E45"/>
    <w:rsid w:val="0090022F"/>
    <w:rsid w:val="009004BB"/>
    <w:rsid w:val="0090069B"/>
    <w:rsid w:val="009006F6"/>
    <w:rsid w:val="009007A5"/>
    <w:rsid w:val="00900DC8"/>
    <w:rsid w:val="0090119E"/>
    <w:rsid w:val="00901338"/>
    <w:rsid w:val="00902594"/>
    <w:rsid w:val="00903162"/>
    <w:rsid w:val="009035EB"/>
    <w:rsid w:val="00903DBF"/>
    <w:rsid w:val="009040F1"/>
    <w:rsid w:val="0090456A"/>
    <w:rsid w:val="009045EA"/>
    <w:rsid w:val="00904A2E"/>
    <w:rsid w:val="00904DCC"/>
    <w:rsid w:val="00904FC5"/>
    <w:rsid w:val="0090692B"/>
    <w:rsid w:val="009073C1"/>
    <w:rsid w:val="00907F19"/>
    <w:rsid w:val="009102B1"/>
    <w:rsid w:val="009103A0"/>
    <w:rsid w:val="0091088E"/>
    <w:rsid w:val="00910C18"/>
    <w:rsid w:val="009114C3"/>
    <w:rsid w:val="00911B9B"/>
    <w:rsid w:val="00911BC5"/>
    <w:rsid w:val="00911EE5"/>
    <w:rsid w:val="00912E97"/>
    <w:rsid w:val="0091324D"/>
    <w:rsid w:val="0091390C"/>
    <w:rsid w:val="00914032"/>
    <w:rsid w:val="00914A2E"/>
    <w:rsid w:val="009150E2"/>
    <w:rsid w:val="0091559D"/>
    <w:rsid w:val="009164F3"/>
    <w:rsid w:val="00916581"/>
    <w:rsid w:val="00917210"/>
    <w:rsid w:val="00917BA7"/>
    <w:rsid w:val="00917D07"/>
    <w:rsid w:val="00920527"/>
    <w:rsid w:val="009208DB"/>
    <w:rsid w:val="009209A5"/>
    <w:rsid w:val="00920CF7"/>
    <w:rsid w:val="009213B6"/>
    <w:rsid w:val="00921969"/>
    <w:rsid w:val="00921980"/>
    <w:rsid w:val="0092264D"/>
    <w:rsid w:val="009229DD"/>
    <w:rsid w:val="00922B7B"/>
    <w:rsid w:val="0092304A"/>
    <w:rsid w:val="009239D2"/>
    <w:rsid w:val="00923BDE"/>
    <w:rsid w:val="00923FF5"/>
    <w:rsid w:val="00924113"/>
    <w:rsid w:val="009248CF"/>
    <w:rsid w:val="00924A92"/>
    <w:rsid w:val="0092591D"/>
    <w:rsid w:val="00925DA7"/>
    <w:rsid w:val="00926344"/>
    <w:rsid w:val="009270A2"/>
    <w:rsid w:val="00927A19"/>
    <w:rsid w:val="0093025B"/>
    <w:rsid w:val="00930A28"/>
    <w:rsid w:val="00931E05"/>
    <w:rsid w:val="009323EE"/>
    <w:rsid w:val="009325DE"/>
    <w:rsid w:val="009331D7"/>
    <w:rsid w:val="00933853"/>
    <w:rsid w:val="009338E0"/>
    <w:rsid w:val="00933FA2"/>
    <w:rsid w:val="0093409D"/>
    <w:rsid w:val="00934323"/>
    <w:rsid w:val="00934AC8"/>
    <w:rsid w:val="009357F8"/>
    <w:rsid w:val="009360F0"/>
    <w:rsid w:val="00936A65"/>
    <w:rsid w:val="009374FA"/>
    <w:rsid w:val="00937513"/>
    <w:rsid w:val="00941751"/>
    <w:rsid w:val="009417E6"/>
    <w:rsid w:val="00941D5D"/>
    <w:rsid w:val="00941E2F"/>
    <w:rsid w:val="0094233D"/>
    <w:rsid w:val="00943FE4"/>
    <w:rsid w:val="0094430D"/>
    <w:rsid w:val="00944EC3"/>
    <w:rsid w:val="00944EE7"/>
    <w:rsid w:val="00944F47"/>
    <w:rsid w:val="009452E5"/>
    <w:rsid w:val="00945860"/>
    <w:rsid w:val="00946652"/>
    <w:rsid w:val="00946EA3"/>
    <w:rsid w:val="0094778C"/>
    <w:rsid w:val="00947E36"/>
    <w:rsid w:val="00950242"/>
    <w:rsid w:val="0095069E"/>
    <w:rsid w:val="00950B41"/>
    <w:rsid w:val="00950BBF"/>
    <w:rsid w:val="00950D58"/>
    <w:rsid w:val="00950FA9"/>
    <w:rsid w:val="00952063"/>
    <w:rsid w:val="009521EE"/>
    <w:rsid w:val="00952B55"/>
    <w:rsid w:val="0095331D"/>
    <w:rsid w:val="0095345B"/>
    <w:rsid w:val="00954ACE"/>
    <w:rsid w:val="00954BA2"/>
    <w:rsid w:val="00954DF5"/>
    <w:rsid w:val="009553A6"/>
    <w:rsid w:val="009563B9"/>
    <w:rsid w:val="00956503"/>
    <w:rsid w:val="009566CC"/>
    <w:rsid w:val="00956BB1"/>
    <w:rsid w:val="00956ED6"/>
    <w:rsid w:val="009573CF"/>
    <w:rsid w:val="0095791A"/>
    <w:rsid w:val="00957F41"/>
    <w:rsid w:val="00960D3D"/>
    <w:rsid w:val="00960EFE"/>
    <w:rsid w:val="00960F18"/>
    <w:rsid w:val="009617E2"/>
    <w:rsid w:val="0096189A"/>
    <w:rsid w:val="0096264F"/>
    <w:rsid w:val="00962DAD"/>
    <w:rsid w:val="0096311F"/>
    <w:rsid w:val="009632DD"/>
    <w:rsid w:val="00963385"/>
    <w:rsid w:val="00963687"/>
    <w:rsid w:val="009640DD"/>
    <w:rsid w:val="009649B6"/>
    <w:rsid w:val="00965273"/>
    <w:rsid w:val="00965688"/>
    <w:rsid w:val="00965866"/>
    <w:rsid w:val="009658F4"/>
    <w:rsid w:val="009660E9"/>
    <w:rsid w:val="00966371"/>
    <w:rsid w:val="00967010"/>
    <w:rsid w:val="009676B0"/>
    <w:rsid w:val="0096791E"/>
    <w:rsid w:val="00967E7F"/>
    <w:rsid w:val="00970CC9"/>
    <w:rsid w:val="00971BB8"/>
    <w:rsid w:val="0097291F"/>
    <w:rsid w:val="00972F9B"/>
    <w:rsid w:val="009730F1"/>
    <w:rsid w:val="00973775"/>
    <w:rsid w:val="009741EC"/>
    <w:rsid w:val="00974E97"/>
    <w:rsid w:val="00974F23"/>
    <w:rsid w:val="009751E1"/>
    <w:rsid w:val="009754DA"/>
    <w:rsid w:val="009757B7"/>
    <w:rsid w:val="0097593F"/>
    <w:rsid w:val="00975ABA"/>
    <w:rsid w:val="00975E66"/>
    <w:rsid w:val="00976350"/>
    <w:rsid w:val="009763F9"/>
    <w:rsid w:val="00976AD9"/>
    <w:rsid w:val="00977AB5"/>
    <w:rsid w:val="00977D93"/>
    <w:rsid w:val="0098001D"/>
    <w:rsid w:val="0098032F"/>
    <w:rsid w:val="00981124"/>
    <w:rsid w:val="00981663"/>
    <w:rsid w:val="00981A3E"/>
    <w:rsid w:val="00981D49"/>
    <w:rsid w:val="0098272F"/>
    <w:rsid w:val="0098298F"/>
    <w:rsid w:val="00982AF5"/>
    <w:rsid w:val="0098321C"/>
    <w:rsid w:val="009838CD"/>
    <w:rsid w:val="00983E0A"/>
    <w:rsid w:val="009846B7"/>
    <w:rsid w:val="00984D89"/>
    <w:rsid w:val="00984EF0"/>
    <w:rsid w:val="00985315"/>
    <w:rsid w:val="009868D4"/>
    <w:rsid w:val="00987D58"/>
    <w:rsid w:val="009901FD"/>
    <w:rsid w:val="00990A08"/>
    <w:rsid w:val="00990DF5"/>
    <w:rsid w:val="00991170"/>
    <w:rsid w:val="009912F5"/>
    <w:rsid w:val="00991443"/>
    <w:rsid w:val="00991AEA"/>
    <w:rsid w:val="00992707"/>
    <w:rsid w:val="00993418"/>
    <w:rsid w:val="00993B9D"/>
    <w:rsid w:val="00993E83"/>
    <w:rsid w:val="00993F89"/>
    <w:rsid w:val="00994547"/>
    <w:rsid w:val="0099561C"/>
    <w:rsid w:val="00995CA5"/>
    <w:rsid w:val="00996007"/>
    <w:rsid w:val="009961B0"/>
    <w:rsid w:val="00996283"/>
    <w:rsid w:val="009965B9"/>
    <w:rsid w:val="00996D25"/>
    <w:rsid w:val="0099703A"/>
    <w:rsid w:val="00997A05"/>
    <w:rsid w:val="009A05F0"/>
    <w:rsid w:val="009A1590"/>
    <w:rsid w:val="009A27B5"/>
    <w:rsid w:val="009A2B88"/>
    <w:rsid w:val="009A2F38"/>
    <w:rsid w:val="009A31BD"/>
    <w:rsid w:val="009A3202"/>
    <w:rsid w:val="009A3C83"/>
    <w:rsid w:val="009A4965"/>
    <w:rsid w:val="009A4AAE"/>
    <w:rsid w:val="009A5AD4"/>
    <w:rsid w:val="009A5D8A"/>
    <w:rsid w:val="009A6F57"/>
    <w:rsid w:val="009A6F8B"/>
    <w:rsid w:val="009A7557"/>
    <w:rsid w:val="009A78AB"/>
    <w:rsid w:val="009B0A2E"/>
    <w:rsid w:val="009B1734"/>
    <w:rsid w:val="009B1758"/>
    <w:rsid w:val="009B1AF5"/>
    <w:rsid w:val="009B25E8"/>
    <w:rsid w:val="009B33F0"/>
    <w:rsid w:val="009B35D9"/>
    <w:rsid w:val="009B3FC5"/>
    <w:rsid w:val="009B46D1"/>
    <w:rsid w:val="009B4D89"/>
    <w:rsid w:val="009B53FF"/>
    <w:rsid w:val="009B5DB6"/>
    <w:rsid w:val="009B615E"/>
    <w:rsid w:val="009B6327"/>
    <w:rsid w:val="009B73A8"/>
    <w:rsid w:val="009B77F1"/>
    <w:rsid w:val="009B7A9C"/>
    <w:rsid w:val="009B7B7D"/>
    <w:rsid w:val="009B7BB6"/>
    <w:rsid w:val="009C0C1F"/>
    <w:rsid w:val="009C1040"/>
    <w:rsid w:val="009C1628"/>
    <w:rsid w:val="009C26F2"/>
    <w:rsid w:val="009C2810"/>
    <w:rsid w:val="009C3EC4"/>
    <w:rsid w:val="009C40B0"/>
    <w:rsid w:val="009C4CCB"/>
    <w:rsid w:val="009C5162"/>
    <w:rsid w:val="009C5A20"/>
    <w:rsid w:val="009C5A98"/>
    <w:rsid w:val="009C5E61"/>
    <w:rsid w:val="009C60AF"/>
    <w:rsid w:val="009C6121"/>
    <w:rsid w:val="009C655F"/>
    <w:rsid w:val="009C6980"/>
    <w:rsid w:val="009C6BF2"/>
    <w:rsid w:val="009C705E"/>
    <w:rsid w:val="009C7560"/>
    <w:rsid w:val="009C7808"/>
    <w:rsid w:val="009D09E6"/>
    <w:rsid w:val="009D1615"/>
    <w:rsid w:val="009D1664"/>
    <w:rsid w:val="009D1B78"/>
    <w:rsid w:val="009D2393"/>
    <w:rsid w:val="009D2580"/>
    <w:rsid w:val="009D2E99"/>
    <w:rsid w:val="009D2F57"/>
    <w:rsid w:val="009D52B5"/>
    <w:rsid w:val="009D590E"/>
    <w:rsid w:val="009D5ABA"/>
    <w:rsid w:val="009D7038"/>
    <w:rsid w:val="009D704D"/>
    <w:rsid w:val="009E027F"/>
    <w:rsid w:val="009E0782"/>
    <w:rsid w:val="009E07C9"/>
    <w:rsid w:val="009E09A5"/>
    <w:rsid w:val="009E0C02"/>
    <w:rsid w:val="009E0FA7"/>
    <w:rsid w:val="009E1721"/>
    <w:rsid w:val="009E173A"/>
    <w:rsid w:val="009E1B3E"/>
    <w:rsid w:val="009E23A0"/>
    <w:rsid w:val="009E2FC0"/>
    <w:rsid w:val="009E3628"/>
    <w:rsid w:val="009E4B96"/>
    <w:rsid w:val="009E5AA7"/>
    <w:rsid w:val="009E5FBF"/>
    <w:rsid w:val="009E6343"/>
    <w:rsid w:val="009E636D"/>
    <w:rsid w:val="009E65D2"/>
    <w:rsid w:val="009E688A"/>
    <w:rsid w:val="009E6AC7"/>
    <w:rsid w:val="009E6C3B"/>
    <w:rsid w:val="009E721F"/>
    <w:rsid w:val="009E738E"/>
    <w:rsid w:val="009E7727"/>
    <w:rsid w:val="009E77A7"/>
    <w:rsid w:val="009F0FA5"/>
    <w:rsid w:val="009F1590"/>
    <w:rsid w:val="009F2052"/>
    <w:rsid w:val="009F2567"/>
    <w:rsid w:val="009F30C7"/>
    <w:rsid w:val="009F30F6"/>
    <w:rsid w:val="009F316D"/>
    <w:rsid w:val="009F329C"/>
    <w:rsid w:val="009F37ED"/>
    <w:rsid w:val="009F417E"/>
    <w:rsid w:val="009F4262"/>
    <w:rsid w:val="009F42A7"/>
    <w:rsid w:val="009F4C23"/>
    <w:rsid w:val="009F4EFC"/>
    <w:rsid w:val="009F5611"/>
    <w:rsid w:val="009F5F84"/>
    <w:rsid w:val="009F6104"/>
    <w:rsid w:val="009F7D32"/>
    <w:rsid w:val="00A00790"/>
    <w:rsid w:val="00A009C1"/>
    <w:rsid w:val="00A00DE0"/>
    <w:rsid w:val="00A0126D"/>
    <w:rsid w:val="00A014B0"/>
    <w:rsid w:val="00A01F9A"/>
    <w:rsid w:val="00A02C23"/>
    <w:rsid w:val="00A034F5"/>
    <w:rsid w:val="00A03ECB"/>
    <w:rsid w:val="00A0455D"/>
    <w:rsid w:val="00A078BA"/>
    <w:rsid w:val="00A07CDF"/>
    <w:rsid w:val="00A07FC0"/>
    <w:rsid w:val="00A10313"/>
    <w:rsid w:val="00A10724"/>
    <w:rsid w:val="00A10CBB"/>
    <w:rsid w:val="00A11145"/>
    <w:rsid w:val="00A11327"/>
    <w:rsid w:val="00A1208E"/>
    <w:rsid w:val="00A12EEF"/>
    <w:rsid w:val="00A13749"/>
    <w:rsid w:val="00A13D2E"/>
    <w:rsid w:val="00A14AD9"/>
    <w:rsid w:val="00A15CE2"/>
    <w:rsid w:val="00A16229"/>
    <w:rsid w:val="00A164E7"/>
    <w:rsid w:val="00A16FA6"/>
    <w:rsid w:val="00A2052D"/>
    <w:rsid w:val="00A21401"/>
    <w:rsid w:val="00A2164A"/>
    <w:rsid w:val="00A21CB0"/>
    <w:rsid w:val="00A21F28"/>
    <w:rsid w:val="00A223E0"/>
    <w:rsid w:val="00A228F0"/>
    <w:rsid w:val="00A22C91"/>
    <w:rsid w:val="00A22D22"/>
    <w:rsid w:val="00A23625"/>
    <w:rsid w:val="00A240EC"/>
    <w:rsid w:val="00A245D6"/>
    <w:rsid w:val="00A2504B"/>
    <w:rsid w:val="00A2552C"/>
    <w:rsid w:val="00A258FB"/>
    <w:rsid w:val="00A25BF7"/>
    <w:rsid w:val="00A25EB2"/>
    <w:rsid w:val="00A269ED"/>
    <w:rsid w:val="00A26AC4"/>
    <w:rsid w:val="00A2707B"/>
    <w:rsid w:val="00A27CE9"/>
    <w:rsid w:val="00A30AF3"/>
    <w:rsid w:val="00A30E57"/>
    <w:rsid w:val="00A30FB4"/>
    <w:rsid w:val="00A3218C"/>
    <w:rsid w:val="00A325C4"/>
    <w:rsid w:val="00A326A6"/>
    <w:rsid w:val="00A32DA0"/>
    <w:rsid w:val="00A32E5E"/>
    <w:rsid w:val="00A3310B"/>
    <w:rsid w:val="00A333D3"/>
    <w:rsid w:val="00A33A09"/>
    <w:rsid w:val="00A3438D"/>
    <w:rsid w:val="00A34493"/>
    <w:rsid w:val="00A34761"/>
    <w:rsid w:val="00A34DA7"/>
    <w:rsid w:val="00A352F0"/>
    <w:rsid w:val="00A35383"/>
    <w:rsid w:val="00A355C0"/>
    <w:rsid w:val="00A35E7E"/>
    <w:rsid w:val="00A3615F"/>
    <w:rsid w:val="00A368AB"/>
    <w:rsid w:val="00A36C36"/>
    <w:rsid w:val="00A36F01"/>
    <w:rsid w:val="00A36F78"/>
    <w:rsid w:val="00A36FA0"/>
    <w:rsid w:val="00A37D56"/>
    <w:rsid w:val="00A37E20"/>
    <w:rsid w:val="00A4045B"/>
    <w:rsid w:val="00A40D69"/>
    <w:rsid w:val="00A41706"/>
    <w:rsid w:val="00A41821"/>
    <w:rsid w:val="00A41E31"/>
    <w:rsid w:val="00A41E52"/>
    <w:rsid w:val="00A429CF"/>
    <w:rsid w:val="00A434EA"/>
    <w:rsid w:val="00A43E1E"/>
    <w:rsid w:val="00A449DD"/>
    <w:rsid w:val="00A450A9"/>
    <w:rsid w:val="00A45B68"/>
    <w:rsid w:val="00A460AA"/>
    <w:rsid w:val="00A46719"/>
    <w:rsid w:val="00A4675B"/>
    <w:rsid w:val="00A46E13"/>
    <w:rsid w:val="00A471D3"/>
    <w:rsid w:val="00A47516"/>
    <w:rsid w:val="00A47851"/>
    <w:rsid w:val="00A478A4"/>
    <w:rsid w:val="00A501F6"/>
    <w:rsid w:val="00A517B5"/>
    <w:rsid w:val="00A52A3B"/>
    <w:rsid w:val="00A53598"/>
    <w:rsid w:val="00A54778"/>
    <w:rsid w:val="00A553E0"/>
    <w:rsid w:val="00A55833"/>
    <w:rsid w:val="00A55904"/>
    <w:rsid w:val="00A56533"/>
    <w:rsid w:val="00A5679C"/>
    <w:rsid w:val="00A56932"/>
    <w:rsid w:val="00A56E3C"/>
    <w:rsid w:val="00A57F8A"/>
    <w:rsid w:val="00A602AE"/>
    <w:rsid w:val="00A60B56"/>
    <w:rsid w:val="00A614CC"/>
    <w:rsid w:val="00A61789"/>
    <w:rsid w:val="00A6191E"/>
    <w:rsid w:val="00A619FD"/>
    <w:rsid w:val="00A61DCF"/>
    <w:rsid w:val="00A6215F"/>
    <w:rsid w:val="00A63069"/>
    <w:rsid w:val="00A63611"/>
    <w:rsid w:val="00A6362F"/>
    <w:rsid w:val="00A63719"/>
    <w:rsid w:val="00A6389C"/>
    <w:rsid w:val="00A63949"/>
    <w:rsid w:val="00A63C33"/>
    <w:rsid w:val="00A63EC0"/>
    <w:rsid w:val="00A63FFF"/>
    <w:rsid w:val="00A641AC"/>
    <w:rsid w:val="00A647F9"/>
    <w:rsid w:val="00A65138"/>
    <w:rsid w:val="00A65A91"/>
    <w:rsid w:val="00A65CE9"/>
    <w:rsid w:val="00A65F2B"/>
    <w:rsid w:val="00A66428"/>
    <w:rsid w:val="00A66838"/>
    <w:rsid w:val="00A668A2"/>
    <w:rsid w:val="00A678A1"/>
    <w:rsid w:val="00A7003D"/>
    <w:rsid w:val="00A70428"/>
    <w:rsid w:val="00A708A6"/>
    <w:rsid w:val="00A70DE4"/>
    <w:rsid w:val="00A71431"/>
    <w:rsid w:val="00A721DF"/>
    <w:rsid w:val="00A72233"/>
    <w:rsid w:val="00A7249F"/>
    <w:rsid w:val="00A72914"/>
    <w:rsid w:val="00A739E8"/>
    <w:rsid w:val="00A751F5"/>
    <w:rsid w:val="00A7601A"/>
    <w:rsid w:val="00A762C8"/>
    <w:rsid w:val="00A76408"/>
    <w:rsid w:val="00A7678D"/>
    <w:rsid w:val="00A76E14"/>
    <w:rsid w:val="00A77150"/>
    <w:rsid w:val="00A775A7"/>
    <w:rsid w:val="00A808AC"/>
    <w:rsid w:val="00A811EB"/>
    <w:rsid w:val="00A81764"/>
    <w:rsid w:val="00A81993"/>
    <w:rsid w:val="00A81A31"/>
    <w:rsid w:val="00A81F5A"/>
    <w:rsid w:val="00A821C0"/>
    <w:rsid w:val="00A822D8"/>
    <w:rsid w:val="00A83219"/>
    <w:rsid w:val="00A83CEA"/>
    <w:rsid w:val="00A83F21"/>
    <w:rsid w:val="00A849DA"/>
    <w:rsid w:val="00A8536B"/>
    <w:rsid w:val="00A85810"/>
    <w:rsid w:val="00A86316"/>
    <w:rsid w:val="00A8663C"/>
    <w:rsid w:val="00A8678E"/>
    <w:rsid w:val="00A87372"/>
    <w:rsid w:val="00A878DB"/>
    <w:rsid w:val="00A87FD6"/>
    <w:rsid w:val="00A91D56"/>
    <w:rsid w:val="00A92AFC"/>
    <w:rsid w:val="00A930F8"/>
    <w:rsid w:val="00A93FEC"/>
    <w:rsid w:val="00A948FC"/>
    <w:rsid w:val="00A9501B"/>
    <w:rsid w:val="00A954E1"/>
    <w:rsid w:val="00A95536"/>
    <w:rsid w:val="00A9618A"/>
    <w:rsid w:val="00A96F6C"/>
    <w:rsid w:val="00A9787F"/>
    <w:rsid w:val="00A97FAA"/>
    <w:rsid w:val="00AA01EB"/>
    <w:rsid w:val="00AA0E07"/>
    <w:rsid w:val="00AA1781"/>
    <w:rsid w:val="00AA1FCD"/>
    <w:rsid w:val="00AA1FE5"/>
    <w:rsid w:val="00AA2711"/>
    <w:rsid w:val="00AA37DF"/>
    <w:rsid w:val="00AA4D98"/>
    <w:rsid w:val="00AA5F2F"/>
    <w:rsid w:val="00AA64C0"/>
    <w:rsid w:val="00AA663F"/>
    <w:rsid w:val="00AA7498"/>
    <w:rsid w:val="00AA7CFA"/>
    <w:rsid w:val="00AA7F79"/>
    <w:rsid w:val="00AB00DA"/>
    <w:rsid w:val="00AB02A1"/>
    <w:rsid w:val="00AB0BAF"/>
    <w:rsid w:val="00AB1530"/>
    <w:rsid w:val="00AB1B3A"/>
    <w:rsid w:val="00AB23AF"/>
    <w:rsid w:val="00AB28B2"/>
    <w:rsid w:val="00AB2AC5"/>
    <w:rsid w:val="00AB2D80"/>
    <w:rsid w:val="00AB304D"/>
    <w:rsid w:val="00AB323A"/>
    <w:rsid w:val="00AB3D55"/>
    <w:rsid w:val="00AB3D58"/>
    <w:rsid w:val="00AB4045"/>
    <w:rsid w:val="00AB434F"/>
    <w:rsid w:val="00AB4375"/>
    <w:rsid w:val="00AB4572"/>
    <w:rsid w:val="00AB460C"/>
    <w:rsid w:val="00AB4B04"/>
    <w:rsid w:val="00AB4EDD"/>
    <w:rsid w:val="00AB55C9"/>
    <w:rsid w:val="00AB5E60"/>
    <w:rsid w:val="00AB5EB6"/>
    <w:rsid w:val="00AB5F69"/>
    <w:rsid w:val="00AB7301"/>
    <w:rsid w:val="00AB7658"/>
    <w:rsid w:val="00AC01A7"/>
    <w:rsid w:val="00AC0575"/>
    <w:rsid w:val="00AC06AF"/>
    <w:rsid w:val="00AC0791"/>
    <w:rsid w:val="00AC089C"/>
    <w:rsid w:val="00AC0E19"/>
    <w:rsid w:val="00AC2F0A"/>
    <w:rsid w:val="00AC30EA"/>
    <w:rsid w:val="00AC373D"/>
    <w:rsid w:val="00AC408F"/>
    <w:rsid w:val="00AC497E"/>
    <w:rsid w:val="00AC4C86"/>
    <w:rsid w:val="00AC50F9"/>
    <w:rsid w:val="00AC5424"/>
    <w:rsid w:val="00AC5453"/>
    <w:rsid w:val="00AC5C5D"/>
    <w:rsid w:val="00AC6733"/>
    <w:rsid w:val="00AD0112"/>
    <w:rsid w:val="00AD0372"/>
    <w:rsid w:val="00AD087F"/>
    <w:rsid w:val="00AD13E8"/>
    <w:rsid w:val="00AD1CC8"/>
    <w:rsid w:val="00AD244B"/>
    <w:rsid w:val="00AD2D38"/>
    <w:rsid w:val="00AD30DB"/>
    <w:rsid w:val="00AD338E"/>
    <w:rsid w:val="00AD33A6"/>
    <w:rsid w:val="00AD34E3"/>
    <w:rsid w:val="00AD39C2"/>
    <w:rsid w:val="00AD40F6"/>
    <w:rsid w:val="00AD4D8C"/>
    <w:rsid w:val="00AD5C15"/>
    <w:rsid w:val="00AD68F5"/>
    <w:rsid w:val="00AD6A90"/>
    <w:rsid w:val="00AD7722"/>
    <w:rsid w:val="00AD792E"/>
    <w:rsid w:val="00AD7DCD"/>
    <w:rsid w:val="00AD7DED"/>
    <w:rsid w:val="00AE02F2"/>
    <w:rsid w:val="00AE1166"/>
    <w:rsid w:val="00AE18DA"/>
    <w:rsid w:val="00AE212E"/>
    <w:rsid w:val="00AE2804"/>
    <w:rsid w:val="00AE3610"/>
    <w:rsid w:val="00AE3629"/>
    <w:rsid w:val="00AE43F9"/>
    <w:rsid w:val="00AE584A"/>
    <w:rsid w:val="00AE5D63"/>
    <w:rsid w:val="00AE5E17"/>
    <w:rsid w:val="00AE5FF2"/>
    <w:rsid w:val="00AE605F"/>
    <w:rsid w:val="00AE6454"/>
    <w:rsid w:val="00AE6AEE"/>
    <w:rsid w:val="00AE6BFD"/>
    <w:rsid w:val="00AE7343"/>
    <w:rsid w:val="00AE7BEE"/>
    <w:rsid w:val="00AF0CB5"/>
    <w:rsid w:val="00AF0DFB"/>
    <w:rsid w:val="00AF0FEF"/>
    <w:rsid w:val="00AF13D0"/>
    <w:rsid w:val="00AF16A8"/>
    <w:rsid w:val="00AF1CDE"/>
    <w:rsid w:val="00AF2AF9"/>
    <w:rsid w:val="00AF2B74"/>
    <w:rsid w:val="00AF2F21"/>
    <w:rsid w:val="00AF33D9"/>
    <w:rsid w:val="00AF3975"/>
    <w:rsid w:val="00AF3E08"/>
    <w:rsid w:val="00AF431A"/>
    <w:rsid w:val="00AF45D2"/>
    <w:rsid w:val="00AF49D4"/>
    <w:rsid w:val="00AF5537"/>
    <w:rsid w:val="00AF5889"/>
    <w:rsid w:val="00AF6F43"/>
    <w:rsid w:val="00AF724F"/>
    <w:rsid w:val="00AF741D"/>
    <w:rsid w:val="00AF7571"/>
    <w:rsid w:val="00AF7ACD"/>
    <w:rsid w:val="00AF7FB5"/>
    <w:rsid w:val="00B00138"/>
    <w:rsid w:val="00B01E2B"/>
    <w:rsid w:val="00B022CC"/>
    <w:rsid w:val="00B02D06"/>
    <w:rsid w:val="00B02D13"/>
    <w:rsid w:val="00B02FD5"/>
    <w:rsid w:val="00B03414"/>
    <w:rsid w:val="00B03618"/>
    <w:rsid w:val="00B0418B"/>
    <w:rsid w:val="00B04939"/>
    <w:rsid w:val="00B04E83"/>
    <w:rsid w:val="00B05312"/>
    <w:rsid w:val="00B05597"/>
    <w:rsid w:val="00B05AC0"/>
    <w:rsid w:val="00B05B90"/>
    <w:rsid w:val="00B06014"/>
    <w:rsid w:val="00B06D5E"/>
    <w:rsid w:val="00B06F68"/>
    <w:rsid w:val="00B07B1E"/>
    <w:rsid w:val="00B1008D"/>
    <w:rsid w:val="00B1163B"/>
    <w:rsid w:val="00B120CB"/>
    <w:rsid w:val="00B12508"/>
    <w:rsid w:val="00B126DB"/>
    <w:rsid w:val="00B12865"/>
    <w:rsid w:val="00B133FD"/>
    <w:rsid w:val="00B139C6"/>
    <w:rsid w:val="00B13C22"/>
    <w:rsid w:val="00B14DA4"/>
    <w:rsid w:val="00B15F4A"/>
    <w:rsid w:val="00B160EF"/>
    <w:rsid w:val="00B16588"/>
    <w:rsid w:val="00B16AEF"/>
    <w:rsid w:val="00B17431"/>
    <w:rsid w:val="00B20670"/>
    <w:rsid w:val="00B20B3E"/>
    <w:rsid w:val="00B21090"/>
    <w:rsid w:val="00B2178A"/>
    <w:rsid w:val="00B21881"/>
    <w:rsid w:val="00B21C69"/>
    <w:rsid w:val="00B22419"/>
    <w:rsid w:val="00B2251B"/>
    <w:rsid w:val="00B22F6E"/>
    <w:rsid w:val="00B232D5"/>
    <w:rsid w:val="00B2399B"/>
    <w:rsid w:val="00B23DAA"/>
    <w:rsid w:val="00B23DD2"/>
    <w:rsid w:val="00B25201"/>
    <w:rsid w:val="00B25541"/>
    <w:rsid w:val="00B2566E"/>
    <w:rsid w:val="00B26922"/>
    <w:rsid w:val="00B270A3"/>
    <w:rsid w:val="00B30097"/>
    <w:rsid w:val="00B3050F"/>
    <w:rsid w:val="00B31264"/>
    <w:rsid w:val="00B314B7"/>
    <w:rsid w:val="00B3175A"/>
    <w:rsid w:val="00B320FC"/>
    <w:rsid w:val="00B33467"/>
    <w:rsid w:val="00B34288"/>
    <w:rsid w:val="00B34897"/>
    <w:rsid w:val="00B34F58"/>
    <w:rsid w:val="00B35E01"/>
    <w:rsid w:val="00B36712"/>
    <w:rsid w:val="00B367E5"/>
    <w:rsid w:val="00B36C54"/>
    <w:rsid w:val="00B374FB"/>
    <w:rsid w:val="00B37AF0"/>
    <w:rsid w:val="00B37C32"/>
    <w:rsid w:val="00B40A9F"/>
    <w:rsid w:val="00B41868"/>
    <w:rsid w:val="00B41EF3"/>
    <w:rsid w:val="00B428A6"/>
    <w:rsid w:val="00B42FAA"/>
    <w:rsid w:val="00B4355E"/>
    <w:rsid w:val="00B43650"/>
    <w:rsid w:val="00B43ADE"/>
    <w:rsid w:val="00B44622"/>
    <w:rsid w:val="00B44CDF"/>
    <w:rsid w:val="00B44E23"/>
    <w:rsid w:val="00B4685F"/>
    <w:rsid w:val="00B46C90"/>
    <w:rsid w:val="00B46F67"/>
    <w:rsid w:val="00B474B9"/>
    <w:rsid w:val="00B4754D"/>
    <w:rsid w:val="00B47712"/>
    <w:rsid w:val="00B47949"/>
    <w:rsid w:val="00B47FF0"/>
    <w:rsid w:val="00B5044D"/>
    <w:rsid w:val="00B51BAD"/>
    <w:rsid w:val="00B52146"/>
    <w:rsid w:val="00B52B45"/>
    <w:rsid w:val="00B52F69"/>
    <w:rsid w:val="00B53092"/>
    <w:rsid w:val="00B53518"/>
    <w:rsid w:val="00B53D41"/>
    <w:rsid w:val="00B53FF2"/>
    <w:rsid w:val="00B5417F"/>
    <w:rsid w:val="00B549CD"/>
    <w:rsid w:val="00B54A65"/>
    <w:rsid w:val="00B54B3B"/>
    <w:rsid w:val="00B557A5"/>
    <w:rsid w:val="00B55E24"/>
    <w:rsid w:val="00B5652F"/>
    <w:rsid w:val="00B56E12"/>
    <w:rsid w:val="00B60032"/>
    <w:rsid w:val="00B611C9"/>
    <w:rsid w:val="00B6141A"/>
    <w:rsid w:val="00B62CD7"/>
    <w:rsid w:val="00B63019"/>
    <w:rsid w:val="00B63AD2"/>
    <w:rsid w:val="00B63B59"/>
    <w:rsid w:val="00B63DDF"/>
    <w:rsid w:val="00B63FE4"/>
    <w:rsid w:val="00B65114"/>
    <w:rsid w:val="00B65C4E"/>
    <w:rsid w:val="00B660D4"/>
    <w:rsid w:val="00B6639F"/>
    <w:rsid w:val="00B66592"/>
    <w:rsid w:val="00B672BA"/>
    <w:rsid w:val="00B678E2"/>
    <w:rsid w:val="00B67A57"/>
    <w:rsid w:val="00B709F2"/>
    <w:rsid w:val="00B70F78"/>
    <w:rsid w:val="00B71102"/>
    <w:rsid w:val="00B7131A"/>
    <w:rsid w:val="00B71A45"/>
    <w:rsid w:val="00B72C9F"/>
    <w:rsid w:val="00B72E7F"/>
    <w:rsid w:val="00B731D6"/>
    <w:rsid w:val="00B73571"/>
    <w:rsid w:val="00B73DCE"/>
    <w:rsid w:val="00B744DF"/>
    <w:rsid w:val="00B746C2"/>
    <w:rsid w:val="00B74A60"/>
    <w:rsid w:val="00B74B8A"/>
    <w:rsid w:val="00B753BB"/>
    <w:rsid w:val="00B764D2"/>
    <w:rsid w:val="00B76D91"/>
    <w:rsid w:val="00B7764E"/>
    <w:rsid w:val="00B802D7"/>
    <w:rsid w:val="00B80379"/>
    <w:rsid w:val="00B8092D"/>
    <w:rsid w:val="00B81063"/>
    <w:rsid w:val="00B810F2"/>
    <w:rsid w:val="00B811F1"/>
    <w:rsid w:val="00B818D5"/>
    <w:rsid w:val="00B81B2B"/>
    <w:rsid w:val="00B821E5"/>
    <w:rsid w:val="00B821E8"/>
    <w:rsid w:val="00B83D72"/>
    <w:rsid w:val="00B84479"/>
    <w:rsid w:val="00B84A49"/>
    <w:rsid w:val="00B84C98"/>
    <w:rsid w:val="00B85300"/>
    <w:rsid w:val="00B8536B"/>
    <w:rsid w:val="00B85BA0"/>
    <w:rsid w:val="00B85BD8"/>
    <w:rsid w:val="00B85E70"/>
    <w:rsid w:val="00B8621B"/>
    <w:rsid w:val="00B86AB3"/>
    <w:rsid w:val="00B86C01"/>
    <w:rsid w:val="00B87EA2"/>
    <w:rsid w:val="00B90742"/>
    <w:rsid w:val="00B912AA"/>
    <w:rsid w:val="00B91BAF"/>
    <w:rsid w:val="00B921EE"/>
    <w:rsid w:val="00B92AE4"/>
    <w:rsid w:val="00B92D5F"/>
    <w:rsid w:val="00B92E26"/>
    <w:rsid w:val="00B92E8C"/>
    <w:rsid w:val="00B934FA"/>
    <w:rsid w:val="00B9359B"/>
    <w:rsid w:val="00B93711"/>
    <w:rsid w:val="00B93D17"/>
    <w:rsid w:val="00B94038"/>
    <w:rsid w:val="00B9433C"/>
    <w:rsid w:val="00B94796"/>
    <w:rsid w:val="00B94D4A"/>
    <w:rsid w:val="00B94E73"/>
    <w:rsid w:val="00B96000"/>
    <w:rsid w:val="00B96552"/>
    <w:rsid w:val="00B96B69"/>
    <w:rsid w:val="00B96CD9"/>
    <w:rsid w:val="00B979DE"/>
    <w:rsid w:val="00B97A72"/>
    <w:rsid w:val="00BA0900"/>
    <w:rsid w:val="00BA0B28"/>
    <w:rsid w:val="00BA0BF9"/>
    <w:rsid w:val="00BA194C"/>
    <w:rsid w:val="00BA2AD9"/>
    <w:rsid w:val="00BA31FA"/>
    <w:rsid w:val="00BA34F3"/>
    <w:rsid w:val="00BA3FC6"/>
    <w:rsid w:val="00BA419B"/>
    <w:rsid w:val="00BA43AD"/>
    <w:rsid w:val="00BA47EC"/>
    <w:rsid w:val="00BA4B73"/>
    <w:rsid w:val="00BA532A"/>
    <w:rsid w:val="00BA5550"/>
    <w:rsid w:val="00BA55D1"/>
    <w:rsid w:val="00BA5858"/>
    <w:rsid w:val="00BA5EAC"/>
    <w:rsid w:val="00BA6106"/>
    <w:rsid w:val="00BA6C80"/>
    <w:rsid w:val="00BA6DBC"/>
    <w:rsid w:val="00BA6DEA"/>
    <w:rsid w:val="00BA70D2"/>
    <w:rsid w:val="00BB06FD"/>
    <w:rsid w:val="00BB097E"/>
    <w:rsid w:val="00BB1A4B"/>
    <w:rsid w:val="00BB1ECE"/>
    <w:rsid w:val="00BB4768"/>
    <w:rsid w:val="00BB553D"/>
    <w:rsid w:val="00BB586E"/>
    <w:rsid w:val="00BB5D0C"/>
    <w:rsid w:val="00BB640B"/>
    <w:rsid w:val="00BB64B6"/>
    <w:rsid w:val="00BB64D7"/>
    <w:rsid w:val="00BB6BDB"/>
    <w:rsid w:val="00BB6F78"/>
    <w:rsid w:val="00BB70CA"/>
    <w:rsid w:val="00BB76C2"/>
    <w:rsid w:val="00BC0A56"/>
    <w:rsid w:val="00BC0E62"/>
    <w:rsid w:val="00BC1446"/>
    <w:rsid w:val="00BC1462"/>
    <w:rsid w:val="00BC15A7"/>
    <w:rsid w:val="00BC1A0F"/>
    <w:rsid w:val="00BC1EF0"/>
    <w:rsid w:val="00BC2132"/>
    <w:rsid w:val="00BC25F0"/>
    <w:rsid w:val="00BC2F89"/>
    <w:rsid w:val="00BC3325"/>
    <w:rsid w:val="00BC33E3"/>
    <w:rsid w:val="00BC35A0"/>
    <w:rsid w:val="00BC3885"/>
    <w:rsid w:val="00BC480A"/>
    <w:rsid w:val="00BC4DD5"/>
    <w:rsid w:val="00BC53A7"/>
    <w:rsid w:val="00BC53B9"/>
    <w:rsid w:val="00BC5C5B"/>
    <w:rsid w:val="00BC6232"/>
    <w:rsid w:val="00BC7C6B"/>
    <w:rsid w:val="00BD0D73"/>
    <w:rsid w:val="00BD1398"/>
    <w:rsid w:val="00BD1E53"/>
    <w:rsid w:val="00BD1EA6"/>
    <w:rsid w:val="00BD3A87"/>
    <w:rsid w:val="00BD3C74"/>
    <w:rsid w:val="00BD44D1"/>
    <w:rsid w:val="00BD47F7"/>
    <w:rsid w:val="00BD552B"/>
    <w:rsid w:val="00BD5552"/>
    <w:rsid w:val="00BD5745"/>
    <w:rsid w:val="00BD5A63"/>
    <w:rsid w:val="00BD605C"/>
    <w:rsid w:val="00BD676D"/>
    <w:rsid w:val="00BD6891"/>
    <w:rsid w:val="00BD68F2"/>
    <w:rsid w:val="00BD6C92"/>
    <w:rsid w:val="00BD6F64"/>
    <w:rsid w:val="00BD70E4"/>
    <w:rsid w:val="00BD7455"/>
    <w:rsid w:val="00BD7EEB"/>
    <w:rsid w:val="00BE07DC"/>
    <w:rsid w:val="00BE1663"/>
    <w:rsid w:val="00BE188A"/>
    <w:rsid w:val="00BE1940"/>
    <w:rsid w:val="00BE21A5"/>
    <w:rsid w:val="00BE2CB5"/>
    <w:rsid w:val="00BE2D41"/>
    <w:rsid w:val="00BE3D9E"/>
    <w:rsid w:val="00BE481F"/>
    <w:rsid w:val="00BE4EAA"/>
    <w:rsid w:val="00BE4F48"/>
    <w:rsid w:val="00BE531D"/>
    <w:rsid w:val="00BE570E"/>
    <w:rsid w:val="00BE57AD"/>
    <w:rsid w:val="00BE5C6B"/>
    <w:rsid w:val="00BE5D3F"/>
    <w:rsid w:val="00BE7495"/>
    <w:rsid w:val="00BE7711"/>
    <w:rsid w:val="00BE7F74"/>
    <w:rsid w:val="00BF052E"/>
    <w:rsid w:val="00BF0A4D"/>
    <w:rsid w:val="00BF0B1A"/>
    <w:rsid w:val="00BF10A7"/>
    <w:rsid w:val="00BF11D0"/>
    <w:rsid w:val="00BF2598"/>
    <w:rsid w:val="00BF2C12"/>
    <w:rsid w:val="00BF2F53"/>
    <w:rsid w:val="00BF3AFD"/>
    <w:rsid w:val="00BF3C84"/>
    <w:rsid w:val="00BF3E77"/>
    <w:rsid w:val="00BF3E8F"/>
    <w:rsid w:val="00BF40CB"/>
    <w:rsid w:val="00BF4870"/>
    <w:rsid w:val="00BF522C"/>
    <w:rsid w:val="00BF5257"/>
    <w:rsid w:val="00BF52C1"/>
    <w:rsid w:val="00BF5317"/>
    <w:rsid w:val="00BF5C5F"/>
    <w:rsid w:val="00BF5D43"/>
    <w:rsid w:val="00BF5D75"/>
    <w:rsid w:val="00BF6D93"/>
    <w:rsid w:val="00BF7060"/>
    <w:rsid w:val="00BF77ED"/>
    <w:rsid w:val="00C00603"/>
    <w:rsid w:val="00C006F5"/>
    <w:rsid w:val="00C0082A"/>
    <w:rsid w:val="00C024F2"/>
    <w:rsid w:val="00C03845"/>
    <w:rsid w:val="00C03871"/>
    <w:rsid w:val="00C03F7E"/>
    <w:rsid w:val="00C04283"/>
    <w:rsid w:val="00C04549"/>
    <w:rsid w:val="00C04F5B"/>
    <w:rsid w:val="00C054F2"/>
    <w:rsid w:val="00C05C40"/>
    <w:rsid w:val="00C05EF7"/>
    <w:rsid w:val="00C06060"/>
    <w:rsid w:val="00C062FF"/>
    <w:rsid w:val="00C0666B"/>
    <w:rsid w:val="00C06A93"/>
    <w:rsid w:val="00C06E13"/>
    <w:rsid w:val="00C10154"/>
    <w:rsid w:val="00C108D7"/>
    <w:rsid w:val="00C111B9"/>
    <w:rsid w:val="00C11EB4"/>
    <w:rsid w:val="00C11F3C"/>
    <w:rsid w:val="00C120BB"/>
    <w:rsid w:val="00C124A6"/>
    <w:rsid w:val="00C130B5"/>
    <w:rsid w:val="00C1367B"/>
    <w:rsid w:val="00C13A81"/>
    <w:rsid w:val="00C140CE"/>
    <w:rsid w:val="00C14F3B"/>
    <w:rsid w:val="00C14F6F"/>
    <w:rsid w:val="00C15973"/>
    <w:rsid w:val="00C15B18"/>
    <w:rsid w:val="00C15B57"/>
    <w:rsid w:val="00C20C72"/>
    <w:rsid w:val="00C21865"/>
    <w:rsid w:val="00C218F8"/>
    <w:rsid w:val="00C21F74"/>
    <w:rsid w:val="00C21FC8"/>
    <w:rsid w:val="00C21FCD"/>
    <w:rsid w:val="00C22B07"/>
    <w:rsid w:val="00C23035"/>
    <w:rsid w:val="00C23333"/>
    <w:rsid w:val="00C2345F"/>
    <w:rsid w:val="00C23506"/>
    <w:rsid w:val="00C245EC"/>
    <w:rsid w:val="00C2479E"/>
    <w:rsid w:val="00C24A74"/>
    <w:rsid w:val="00C24AD0"/>
    <w:rsid w:val="00C24AE3"/>
    <w:rsid w:val="00C24B7D"/>
    <w:rsid w:val="00C24B9F"/>
    <w:rsid w:val="00C25047"/>
    <w:rsid w:val="00C25242"/>
    <w:rsid w:val="00C25325"/>
    <w:rsid w:val="00C25492"/>
    <w:rsid w:val="00C25D25"/>
    <w:rsid w:val="00C261D1"/>
    <w:rsid w:val="00C26ADB"/>
    <w:rsid w:val="00C2705E"/>
    <w:rsid w:val="00C273C8"/>
    <w:rsid w:val="00C27626"/>
    <w:rsid w:val="00C278DC"/>
    <w:rsid w:val="00C3044A"/>
    <w:rsid w:val="00C31889"/>
    <w:rsid w:val="00C3189C"/>
    <w:rsid w:val="00C321FA"/>
    <w:rsid w:val="00C32701"/>
    <w:rsid w:val="00C32EB5"/>
    <w:rsid w:val="00C339EC"/>
    <w:rsid w:val="00C33D8E"/>
    <w:rsid w:val="00C33EFC"/>
    <w:rsid w:val="00C34B62"/>
    <w:rsid w:val="00C34D68"/>
    <w:rsid w:val="00C35374"/>
    <w:rsid w:val="00C353C3"/>
    <w:rsid w:val="00C35567"/>
    <w:rsid w:val="00C35698"/>
    <w:rsid w:val="00C358CC"/>
    <w:rsid w:val="00C35FAA"/>
    <w:rsid w:val="00C360AD"/>
    <w:rsid w:val="00C3645C"/>
    <w:rsid w:val="00C364E1"/>
    <w:rsid w:val="00C366A0"/>
    <w:rsid w:val="00C36CB2"/>
    <w:rsid w:val="00C36CCB"/>
    <w:rsid w:val="00C36FE8"/>
    <w:rsid w:val="00C37166"/>
    <w:rsid w:val="00C376E4"/>
    <w:rsid w:val="00C37A41"/>
    <w:rsid w:val="00C401D1"/>
    <w:rsid w:val="00C4024E"/>
    <w:rsid w:val="00C4054F"/>
    <w:rsid w:val="00C40C3A"/>
    <w:rsid w:val="00C40ED7"/>
    <w:rsid w:val="00C4114F"/>
    <w:rsid w:val="00C4143D"/>
    <w:rsid w:val="00C414B4"/>
    <w:rsid w:val="00C41C16"/>
    <w:rsid w:val="00C41F01"/>
    <w:rsid w:val="00C42A0A"/>
    <w:rsid w:val="00C42AA7"/>
    <w:rsid w:val="00C42F0C"/>
    <w:rsid w:val="00C43DF3"/>
    <w:rsid w:val="00C45931"/>
    <w:rsid w:val="00C46709"/>
    <w:rsid w:val="00C46F65"/>
    <w:rsid w:val="00C47024"/>
    <w:rsid w:val="00C47454"/>
    <w:rsid w:val="00C47A4A"/>
    <w:rsid w:val="00C5096B"/>
    <w:rsid w:val="00C51399"/>
    <w:rsid w:val="00C51A84"/>
    <w:rsid w:val="00C5281F"/>
    <w:rsid w:val="00C5295C"/>
    <w:rsid w:val="00C52F92"/>
    <w:rsid w:val="00C53B42"/>
    <w:rsid w:val="00C542D2"/>
    <w:rsid w:val="00C54DF6"/>
    <w:rsid w:val="00C55164"/>
    <w:rsid w:val="00C5540F"/>
    <w:rsid w:val="00C55B7E"/>
    <w:rsid w:val="00C55F8E"/>
    <w:rsid w:val="00C56E12"/>
    <w:rsid w:val="00C57921"/>
    <w:rsid w:val="00C60E33"/>
    <w:rsid w:val="00C61A74"/>
    <w:rsid w:val="00C6215A"/>
    <w:rsid w:val="00C6272B"/>
    <w:rsid w:val="00C62CE3"/>
    <w:rsid w:val="00C62F02"/>
    <w:rsid w:val="00C633AB"/>
    <w:rsid w:val="00C63EF5"/>
    <w:rsid w:val="00C64380"/>
    <w:rsid w:val="00C648AA"/>
    <w:rsid w:val="00C64B38"/>
    <w:rsid w:val="00C64BD3"/>
    <w:rsid w:val="00C64D62"/>
    <w:rsid w:val="00C65CE7"/>
    <w:rsid w:val="00C66105"/>
    <w:rsid w:val="00C6659B"/>
    <w:rsid w:val="00C669B6"/>
    <w:rsid w:val="00C669F8"/>
    <w:rsid w:val="00C66D63"/>
    <w:rsid w:val="00C67120"/>
    <w:rsid w:val="00C6758E"/>
    <w:rsid w:val="00C6777B"/>
    <w:rsid w:val="00C67B49"/>
    <w:rsid w:val="00C67D44"/>
    <w:rsid w:val="00C67F69"/>
    <w:rsid w:val="00C70325"/>
    <w:rsid w:val="00C70ECA"/>
    <w:rsid w:val="00C718AB"/>
    <w:rsid w:val="00C71D6F"/>
    <w:rsid w:val="00C720DA"/>
    <w:rsid w:val="00C720EA"/>
    <w:rsid w:val="00C7235F"/>
    <w:rsid w:val="00C72E42"/>
    <w:rsid w:val="00C72F2F"/>
    <w:rsid w:val="00C73106"/>
    <w:rsid w:val="00C73643"/>
    <w:rsid w:val="00C7386F"/>
    <w:rsid w:val="00C73ECB"/>
    <w:rsid w:val="00C74C13"/>
    <w:rsid w:val="00C74F7E"/>
    <w:rsid w:val="00C752FF"/>
    <w:rsid w:val="00C7543E"/>
    <w:rsid w:val="00C7571C"/>
    <w:rsid w:val="00C75A97"/>
    <w:rsid w:val="00C75F72"/>
    <w:rsid w:val="00C763BF"/>
    <w:rsid w:val="00C76819"/>
    <w:rsid w:val="00C77BA3"/>
    <w:rsid w:val="00C8061F"/>
    <w:rsid w:val="00C8094F"/>
    <w:rsid w:val="00C80CEB"/>
    <w:rsid w:val="00C80ED2"/>
    <w:rsid w:val="00C8324E"/>
    <w:rsid w:val="00C832B6"/>
    <w:rsid w:val="00C83B5F"/>
    <w:rsid w:val="00C85270"/>
    <w:rsid w:val="00C859AB"/>
    <w:rsid w:val="00C85DC6"/>
    <w:rsid w:val="00C861D0"/>
    <w:rsid w:val="00C86B69"/>
    <w:rsid w:val="00C86D38"/>
    <w:rsid w:val="00C87B55"/>
    <w:rsid w:val="00C903C8"/>
    <w:rsid w:val="00C90BFB"/>
    <w:rsid w:val="00C917DC"/>
    <w:rsid w:val="00C9189E"/>
    <w:rsid w:val="00C91C13"/>
    <w:rsid w:val="00C920CD"/>
    <w:rsid w:val="00C92450"/>
    <w:rsid w:val="00C925DA"/>
    <w:rsid w:val="00C92974"/>
    <w:rsid w:val="00C9399A"/>
    <w:rsid w:val="00C95193"/>
    <w:rsid w:val="00C95597"/>
    <w:rsid w:val="00C95AA7"/>
    <w:rsid w:val="00C95BE2"/>
    <w:rsid w:val="00C97214"/>
    <w:rsid w:val="00C97F6E"/>
    <w:rsid w:val="00CA0066"/>
    <w:rsid w:val="00CA02ED"/>
    <w:rsid w:val="00CA15A8"/>
    <w:rsid w:val="00CA17B7"/>
    <w:rsid w:val="00CA1D96"/>
    <w:rsid w:val="00CA2EA9"/>
    <w:rsid w:val="00CA3306"/>
    <w:rsid w:val="00CA339E"/>
    <w:rsid w:val="00CA361F"/>
    <w:rsid w:val="00CA3B35"/>
    <w:rsid w:val="00CA3F2F"/>
    <w:rsid w:val="00CA3F37"/>
    <w:rsid w:val="00CA4993"/>
    <w:rsid w:val="00CA4EDD"/>
    <w:rsid w:val="00CA5B85"/>
    <w:rsid w:val="00CA68FD"/>
    <w:rsid w:val="00CA6F9D"/>
    <w:rsid w:val="00CB01D8"/>
    <w:rsid w:val="00CB04FB"/>
    <w:rsid w:val="00CB08DC"/>
    <w:rsid w:val="00CB098F"/>
    <w:rsid w:val="00CB176C"/>
    <w:rsid w:val="00CB1C9D"/>
    <w:rsid w:val="00CB2260"/>
    <w:rsid w:val="00CB2386"/>
    <w:rsid w:val="00CB25C8"/>
    <w:rsid w:val="00CB2BDE"/>
    <w:rsid w:val="00CB2BEA"/>
    <w:rsid w:val="00CB2C92"/>
    <w:rsid w:val="00CB2DB6"/>
    <w:rsid w:val="00CB2F89"/>
    <w:rsid w:val="00CB42BC"/>
    <w:rsid w:val="00CB42C9"/>
    <w:rsid w:val="00CB588D"/>
    <w:rsid w:val="00CB5976"/>
    <w:rsid w:val="00CB6542"/>
    <w:rsid w:val="00CB6B10"/>
    <w:rsid w:val="00CB6C6B"/>
    <w:rsid w:val="00CB720A"/>
    <w:rsid w:val="00CC1000"/>
    <w:rsid w:val="00CC1B17"/>
    <w:rsid w:val="00CC1CAD"/>
    <w:rsid w:val="00CC2715"/>
    <w:rsid w:val="00CC2F9B"/>
    <w:rsid w:val="00CC30BB"/>
    <w:rsid w:val="00CC3232"/>
    <w:rsid w:val="00CC35F9"/>
    <w:rsid w:val="00CC3AC9"/>
    <w:rsid w:val="00CC4182"/>
    <w:rsid w:val="00CC4219"/>
    <w:rsid w:val="00CC44A4"/>
    <w:rsid w:val="00CC4681"/>
    <w:rsid w:val="00CC4A08"/>
    <w:rsid w:val="00CC4BB5"/>
    <w:rsid w:val="00CC5987"/>
    <w:rsid w:val="00CC6514"/>
    <w:rsid w:val="00CC65D8"/>
    <w:rsid w:val="00CC6675"/>
    <w:rsid w:val="00CC7226"/>
    <w:rsid w:val="00CC7B90"/>
    <w:rsid w:val="00CD14B6"/>
    <w:rsid w:val="00CD18D2"/>
    <w:rsid w:val="00CD1D32"/>
    <w:rsid w:val="00CD1E94"/>
    <w:rsid w:val="00CD2576"/>
    <w:rsid w:val="00CD2B9A"/>
    <w:rsid w:val="00CD2FE1"/>
    <w:rsid w:val="00CD30DF"/>
    <w:rsid w:val="00CD399E"/>
    <w:rsid w:val="00CD3CEC"/>
    <w:rsid w:val="00CD3D11"/>
    <w:rsid w:val="00CD3F0B"/>
    <w:rsid w:val="00CD41DA"/>
    <w:rsid w:val="00CD4365"/>
    <w:rsid w:val="00CD46C2"/>
    <w:rsid w:val="00CD4BBB"/>
    <w:rsid w:val="00CD54FA"/>
    <w:rsid w:val="00CD5D92"/>
    <w:rsid w:val="00CD64FD"/>
    <w:rsid w:val="00CD6604"/>
    <w:rsid w:val="00CD6DB2"/>
    <w:rsid w:val="00CD76F9"/>
    <w:rsid w:val="00CD79FD"/>
    <w:rsid w:val="00CD7D24"/>
    <w:rsid w:val="00CD7E3D"/>
    <w:rsid w:val="00CE08AE"/>
    <w:rsid w:val="00CE0900"/>
    <w:rsid w:val="00CE1203"/>
    <w:rsid w:val="00CE1521"/>
    <w:rsid w:val="00CE1C50"/>
    <w:rsid w:val="00CE1FE6"/>
    <w:rsid w:val="00CE202C"/>
    <w:rsid w:val="00CE22C5"/>
    <w:rsid w:val="00CE32DA"/>
    <w:rsid w:val="00CE3942"/>
    <w:rsid w:val="00CE3A85"/>
    <w:rsid w:val="00CE3DEE"/>
    <w:rsid w:val="00CE3EC6"/>
    <w:rsid w:val="00CE415A"/>
    <w:rsid w:val="00CE4927"/>
    <w:rsid w:val="00CE55E4"/>
    <w:rsid w:val="00CE5E74"/>
    <w:rsid w:val="00CE668F"/>
    <w:rsid w:val="00CE677D"/>
    <w:rsid w:val="00CE6A39"/>
    <w:rsid w:val="00CE6E2B"/>
    <w:rsid w:val="00CE74D2"/>
    <w:rsid w:val="00CE77AF"/>
    <w:rsid w:val="00CE7D01"/>
    <w:rsid w:val="00CF02A1"/>
    <w:rsid w:val="00CF0494"/>
    <w:rsid w:val="00CF083F"/>
    <w:rsid w:val="00CF090C"/>
    <w:rsid w:val="00CF146E"/>
    <w:rsid w:val="00CF1E63"/>
    <w:rsid w:val="00CF1FEE"/>
    <w:rsid w:val="00CF258F"/>
    <w:rsid w:val="00CF26E4"/>
    <w:rsid w:val="00CF29E0"/>
    <w:rsid w:val="00CF2E36"/>
    <w:rsid w:val="00CF2F3D"/>
    <w:rsid w:val="00CF31E9"/>
    <w:rsid w:val="00CF31FF"/>
    <w:rsid w:val="00CF33E6"/>
    <w:rsid w:val="00CF4366"/>
    <w:rsid w:val="00CF4983"/>
    <w:rsid w:val="00CF4A69"/>
    <w:rsid w:val="00CF4DA8"/>
    <w:rsid w:val="00CF5164"/>
    <w:rsid w:val="00CF5E52"/>
    <w:rsid w:val="00CF6B89"/>
    <w:rsid w:val="00CF7B14"/>
    <w:rsid w:val="00CF7DB9"/>
    <w:rsid w:val="00CF7E43"/>
    <w:rsid w:val="00CF7EA1"/>
    <w:rsid w:val="00D00B8E"/>
    <w:rsid w:val="00D00D40"/>
    <w:rsid w:val="00D00D5A"/>
    <w:rsid w:val="00D014B7"/>
    <w:rsid w:val="00D02DC0"/>
    <w:rsid w:val="00D03149"/>
    <w:rsid w:val="00D04826"/>
    <w:rsid w:val="00D04C47"/>
    <w:rsid w:val="00D05673"/>
    <w:rsid w:val="00D056D8"/>
    <w:rsid w:val="00D060BD"/>
    <w:rsid w:val="00D063CA"/>
    <w:rsid w:val="00D06647"/>
    <w:rsid w:val="00D06C13"/>
    <w:rsid w:val="00D06CA1"/>
    <w:rsid w:val="00D06E09"/>
    <w:rsid w:val="00D07170"/>
    <w:rsid w:val="00D1088B"/>
    <w:rsid w:val="00D111FA"/>
    <w:rsid w:val="00D11512"/>
    <w:rsid w:val="00D12224"/>
    <w:rsid w:val="00D123EC"/>
    <w:rsid w:val="00D135ED"/>
    <w:rsid w:val="00D13778"/>
    <w:rsid w:val="00D1382B"/>
    <w:rsid w:val="00D13A44"/>
    <w:rsid w:val="00D140CA"/>
    <w:rsid w:val="00D1450E"/>
    <w:rsid w:val="00D14819"/>
    <w:rsid w:val="00D14EE9"/>
    <w:rsid w:val="00D157FC"/>
    <w:rsid w:val="00D15984"/>
    <w:rsid w:val="00D1645D"/>
    <w:rsid w:val="00D16982"/>
    <w:rsid w:val="00D16996"/>
    <w:rsid w:val="00D17303"/>
    <w:rsid w:val="00D17313"/>
    <w:rsid w:val="00D17475"/>
    <w:rsid w:val="00D17549"/>
    <w:rsid w:val="00D17622"/>
    <w:rsid w:val="00D177BC"/>
    <w:rsid w:val="00D17971"/>
    <w:rsid w:val="00D17991"/>
    <w:rsid w:val="00D2001C"/>
    <w:rsid w:val="00D20118"/>
    <w:rsid w:val="00D202C6"/>
    <w:rsid w:val="00D20391"/>
    <w:rsid w:val="00D20A80"/>
    <w:rsid w:val="00D214A8"/>
    <w:rsid w:val="00D216CB"/>
    <w:rsid w:val="00D21A4D"/>
    <w:rsid w:val="00D23125"/>
    <w:rsid w:val="00D2360A"/>
    <w:rsid w:val="00D238E6"/>
    <w:rsid w:val="00D245E7"/>
    <w:rsid w:val="00D24A1E"/>
    <w:rsid w:val="00D24A5E"/>
    <w:rsid w:val="00D24CE7"/>
    <w:rsid w:val="00D25195"/>
    <w:rsid w:val="00D255B4"/>
    <w:rsid w:val="00D2598F"/>
    <w:rsid w:val="00D25C7C"/>
    <w:rsid w:val="00D26530"/>
    <w:rsid w:val="00D26D4D"/>
    <w:rsid w:val="00D27142"/>
    <w:rsid w:val="00D277F5"/>
    <w:rsid w:val="00D27928"/>
    <w:rsid w:val="00D3021C"/>
    <w:rsid w:val="00D30360"/>
    <w:rsid w:val="00D30D8D"/>
    <w:rsid w:val="00D313A5"/>
    <w:rsid w:val="00D3148B"/>
    <w:rsid w:val="00D3175C"/>
    <w:rsid w:val="00D31B0F"/>
    <w:rsid w:val="00D31C71"/>
    <w:rsid w:val="00D3246C"/>
    <w:rsid w:val="00D32AE2"/>
    <w:rsid w:val="00D32F50"/>
    <w:rsid w:val="00D33647"/>
    <w:rsid w:val="00D33CB9"/>
    <w:rsid w:val="00D34B80"/>
    <w:rsid w:val="00D3532D"/>
    <w:rsid w:val="00D354A9"/>
    <w:rsid w:val="00D358D9"/>
    <w:rsid w:val="00D35C5D"/>
    <w:rsid w:val="00D36700"/>
    <w:rsid w:val="00D3694B"/>
    <w:rsid w:val="00D36A52"/>
    <w:rsid w:val="00D3744B"/>
    <w:rsid w:val="00D37C37"/>
    <w:rsid w:val="00D40286"/>
    <w:rsid w:val="00D40499"/>
    <w:rsid w:val="00D410DC"/>
    <w:rsid w:val="00D4138B"/>
    <w:rsid w:val="00D4178D"/>
    <w:rsid w:val="00D41A7A"/>
    <w:rsid w:val="00D42BA4"/>
    <w:rsid w:val="00D42C88"/>
    <w:rsid w:val="00D43111"/>
    <w:rsid w:val="00D43491"/>
    <w:rsid w:val="00D43727"/>
    <w:rsid w:val="00D4375F"/>
    <w:rsid w:val="00D44B77"/>
    <w:rsid w:val="00D4543F"/>
    <w:rsid w:val="00D4602E"/>
    <w:rsid w:val="00D4618F"/>
    <w:rsid w:val="00D465B1"/>
    <w:rsid w:val="00D46823"/>
    <w:rsid w:val="00D46A93"/>
    <w:rsid w:val="00D46B99"/>
    <w:rsid w:val="00D4764A"/>
    <w:rsid w:val="00D47C4F"/>
    <w:rsid w:val="00D502C7"/>
    <w:rsid w:val="00D50924"/>
    <w:rsid w:val="00D51726"/>
    <w:rsid w:val="00D51CE9"/>
    <w:rsid w:val="00D5264E"/>
    <w:rsid w:val="00D52657"/>
    <w:rsid w:val="00D53278"/>
    <w:rsid w:val="00D534E9"/>
    <w:rsid w:val="00D536AE"/>
    <w:rsid w:val="00D541E8"/>
    <w:rsid w:val="00D5536B"/>
    <w:rsid w:val="00D55654"/>
    <w:rsid w:val="00D55F24"/>
    <w:rsid w:val="00D563AE"/>
    <w:rsid w:val="00D56435"/>
    <w:rsid w:val="00D564AB"/>
    <w:rsid w:val="00D564C3"/>
    <w:rsid w:val="00D56B46"/>
    <w:rsid w:val="00D5772D"/>
    <w:rsid w:val="00D57BBA"/>
    <w:rsid w:val="00D57C0D"/>
    <w:rsid w:val="00D57D0E"/>
    <w:rsid w:val="00D600BB"/>
    <w:rsid w:val="00D60A43"/>
    <w:rsid w:val="00D60C8C"/>
    <w:rsid w:val="00D60E36"/>
    <w:rsid w:val="00D61731"/>
    <w:rsid w:val="00D618DE"/>
    <w:rsid w:val="00D619F7"/>
    <w:rsid w:val="00D62848"/>
    <w:rsid w:val="00D6289B"/>
    <w:rsid w:val="00D62954"/>
    <w:rsid w:val="00D6299A"/>
    <w:rsid w:val="00D62A28"/>
    <w:rsid w:val="00D63332"/>
    <w:rsid w:val="00D6338E"/>
    <w:rsid w:val="00D6341F"/>
    <w:rsid w:val="00D64890"/>
    <w:rsid w:val="00D64BBC"/>
    <w:rsid w:val="00D65059"/>
    <w:rsid w:val="00D6547D"/>
    <w:rsid w:val="00D657F0"/>
    <w:rsid w:val="00D66003"/>
    <w:rsid w:val="00D66D7D"/>
    <w:rsid w:val="00D66DA7"/>
    <w:rsid w:val="00D6759D"/>
    <w:rsid w:val="00D67623"/>
    <w:rsid w:val="00D67703"/>
    <w:rsid w:val="00D67AED"/>
    <w:rsid w:val="00D67C16"/>
    <w:rsid w:val="00D705B7"/>
    <w:rsid w:val="00D7060B"/>
    <w:rsid w:val="00D7237C"/>
    <w:rsid w:val="00D72653"/>
    <w:rsid w:val="00D727D3"/>
    <w:rsid w:val="00D72B0F"/>
    <w:rsid w:val="00D72DBF"/>
    <w:rsid w:val="00D757B3"/>
    <w:rsid w:val="00D76686"/>
    <w:rsid w:val="00D7689D"/>
    <w:rsid w:val="00D76D66"/>
    <w:rsid w:val="00D76F9A"/>
    <w:rsid w:val="00D7724E"/>
    <w:rsid w:val="00D773AC"/>
    <w:rsid w:val="00D80263"/>
    <w:rsid w:val="00D8039F"/>
    <w:rsid w:val="00D80853"/>
    <w:rsid w:val="00D809BC"/>
    <w:rsid w:val="00D80F1F"/>
    <w:rsid w:val="00D80FA8"/>
    <w:rsid w:val="00D8126F"/>
    <w:rsid w:val="00D812EB"/>
    <w:rsid w:val="00D81C75"/>
    <w:rsid w:val="00D81DBB"/>
    <w:rsid w:val="00D81F9B"/>
    <w:rsid w:val="00D8358B"/>
    <w:rsid w:val="00D83F4E"/>
    <w:rsid w:val="00D84B68"/>
    <w:rsid w:val="00D84B72"/>
    <w:rsid w:val="00D85E41"/>
    <w:rsid w:val="00D86040"/>
    <w:rsid w:val="00D86AB4"/>
    <w:rsid w:val="00D86ADB"/>
    <w:rsid w:val="00D86BEE"/>
    <w:rsid w:val="00D900BC"/>
    <w:rsid w:val="00D90BF0"/>
    <w:rsid w:val="00D90D81"/>
    <w:rsid w:val="00D90E7B"/>
    <w:rsid w:val="00D91123"/>
    <w:rsid w:val="00D91761"/>
    <w:rsid w:val="00D91850"/>
    <w:rsid w:val="00D91A4B"/>
    <w:rsid w:val="00D91DDD"/>
    <w:rsid w:val="00D921DA"/>
    <w:rsid w:val="00D92B89"/>
    <w:rsid w:val="00D92F59"/>
    <w:rsid w:val="00D93818"/>
    <w:rsid w:val="00D93D6F"/>
    <w:rsid w:val="00D93D9F"/>
    <w:rsid w:val="00D94659"/>
    <w:rsid w:val="00D9492A"/>
    <w:rsid w:val="00D95376"/>
    <w:rsid w:val="00D95461"/>
    <w:rsid w:val="00D96337"/>
    <w:rsid w:val="00D965BA"/>
    <w:rsid w:val="00D9688D"/>
    <w:rsid w:val="00D971F9"/>
    <w:rsid w:val="00D97B12"/>
    <w:rsid w:val="00DA0287"/>
    <w:rsid w:val="00DA082B"/>
    <w:rsid w:val="00DA0AFB"/>
    <w:rsid w:val="00DA0B24"/>
    <w:rsid w:val="00DA204B"/>
    <w:rsid w:val="00DA2538"/>
    <w:rsid w:val="00DA2A95"/>
    <w:rsid w:val="00DA3310"/>
    <w:rsid w:val="00DA35B5"/>
    <w:rsid w:val="00DA3615"/>
    <w:rsid w:val="00DA3A7E"/>
    <w:rsid w:val="00DA3E0C"/>
    <w:rsid w:val="00DA49A6"/>
    <w:rsid w:val="00DA57FD"/>
    <w:rsid w:val="00DA5D74"/>
    <w:rsid w:val="00DA68C1"/>
    <w:rsid w:val="00DA7454"/>
    <w:rsid w:val="00DB01DE"/>
    <w:rsid w:val="00DB0616"/>
    <w:rsid w:val="00DB0C9B"/>
    <w:rsid w:val="00DB0F75"/>
    <w:rsid w:val="00DB1062"/>
    <w:rsid w:val="00DB1479"/>
    <w:rsid w:val="00DB1FF2"/>
    <w:rsid w:val="00DB23CD"/>
    <w:rsid w:val="00DB2769"/>
    <w:rsid w:val="00DB2E10"/>
    <w:rsid w:val="00DB3310"/>
    <w:rsid w:val="00DB3443"/>
    <w:rsid w:val="00DB3AF4"/>
    <w:rsid w:val="00DB3B01"/>
    <w:rsid w:val="00DB516C"/>
    <w:rsid w:val="00DB5B2B"/>
    <w:rsid w:val="00DB5FC0"/>
    <w:rsid w:val="00DB6116"/>
    <w:rsid w:val="00DC11F2"/>
    <w:rsid w:val="00DC13F6"/>
    <w:rsid w:val="00DC20A5"/>
    <w:rsid w:val="00DC2259"/>
    <w:rsid w:val="00DC2DFA"/>
    <w:rsid w:val="00DC351C"/>
    <w:rsid w:val="00DC40EC"/>
    <w:rsid w:val="00DC4568"/>
    <w:rsid w:val="00DC4641"/>
    <w:rsid w:val="00DC4792"/>
    <w:rsid w:val="00DC4D9A"/>
    <w:rsid w:val="00DC4DE2"/>
    <w:rsid w:val="00DC5072"/>
    <w:rsid w:val="00DC5AC9"/>
    <w:rsid w:val="00DC623C"/>
    <w:rsid w:val="00DC71B5"/>
    <w:rsid w:val="00DC77FC"/>
    <w:rsid w:val="00DC7C17"/>
    <w:rsid w:val="00DC7EE8"/>
    <w:rsid w:val="00DC7FFD"/>
    <w:rsid w:val="00DD0503"/>
    <w:rsid w:val="00DD08BD"/>
    <w:rsid w:val="00DD1DA7"/>
    <w:rsid w:val="00DD1E6D"/>
    <w:rsid w:val="00DD2CEC"/>
    <w:rsid w:val="00DD2E90"/>
    <w:rsid w:val="00DD2EAE"/>
    <w:rsid w:val="00DD303D"/>
    <w:rsid w:val="00DD3DCA"/>
    <w:rsid w:val="00DD41BD"/>
    <w:rsid w:val="00DD464E"/>
    <w:rsid w:val="00DD46D4"/>
    <w:rsid w:val="00DD4AFE"/>
    <w:rsid w:val="00DD5139"/>
    <w:rsid w:val="00DD51CE"/>
    <w:rsid w:val="00DD5C22"/>
    <w:rsid w:val="00DD5FE4"/>
    <w:rsid w:val="00DD6FD2"/>
    <w:rsid w:val="00DD79D7"/>
    <w:rsid w:val="00DE0357"/>
    <w:rsid w:val="00DE0D0F"/>
    <w:rsid w:val="00DE16CE"/>
    <w:rsid w:val="00DE1BAC"/>
    <w:rsid w:val="00DE1E3A"/>
    <w:rsid w:val="00DE217D"/>
    <w:rsid w:val="00DE23EC"/>
    <w:rsid w:val="00DE32A7"/>
    <w:rsid w:val="00DE3EF1"/>
    <w:rsid w:val="00DE4025"/>
    <w:rsid w:val="00DE407A"/>
    <w:rsid w:val="00DE41E1"/>
    <w:rsid w:val="00DE4797"/>
    <w:rsid w:val="00DE4AEA"/>
    <w:rsid w:val="00DE5973"/>
    <w:rsid w:val="00DE5A6C"/>
    <w:rsid w:val="00DE5EA4"/>
    <w:rsid w:val="00DE6336"/>
    <w:rsid w:val="00DE6757"/>
    <w:rsid w:val="00DE6A5A"/>
    <w:rsid w:val="00DE6F6F"/>
    <w:rsid w:val="00DE7E54"/>
    <w:rsid w:val="00DF00A1"/>
    <w:rsid w:val="00DF011E"/>
    <w:rsid w:val="00DF089D"/>
    <w:rsid w:val="00DF0A71"/>
    <w:rsid w:val="00DF0FE4"/>
    <w:rsid w:val="00DF134E"/>
    <w:rsid w:val="00DF13F0"/>
    <w:rsid w:val="00DF148B"/>
    <w:rsid w:val="00DF206D"/>
    <w:rsid w:val="00DF2293"/>
    <w:rsid w:val="00DF26CE"/>
    <w:rsid w:val="00DF2720"/>
    <w:rsid w:val="00DF2738"/>
    <w:rsid w:val="00DF2F05"/>
    <w:rsid w:val="00DF2FD3"/>
    <w:rsid w:val="00DF34A7"/>
    <w:rsid w:val="00DF41D7"/>
    <w:rsid w:val="00DF4AFA"/>
    <w:rsid w:val="00DF4C58"/>
    <w:rsid w:val="00DF4D29"/>
    <w:rsid w:val="00DF52C5"/>
    <w:rsid w:val="00DF564F"/>
    <w:rsid w:val="00DF56F0"/>
    <w:rsid w:val="00DF5B10"/>
    <w:rsid w:val="00DF64E3"/>
    <w:rsid w:val="00DF69F6"/>
    <w:rsid w:val="00DF6D82"/>
    <w:rsid w:val="00DF6D9A"/>
    <w:rsid w:val="00DF7A4B"/>
    <w:rsid w:val="00DF7C14"/>
    <w:rsid w:val="00DF7FE0"/>
    <w:rsid w:val="00E00054"/>
    <w:rsid w:val="00E00337"/>
    <w:rsid w:val="00E00E4E"/>
    <w:rsid w:val="00E01082"/>
    <w:rsid w:val="00E01D5B"/>
    <w:rsid w:val="00E02169"/>
    <w:rsid w:val="00E02BD2"/>
    <w:rsid w:val="00E02DAF"/>
    <w:rsid w:val="00E02E60"/>
    <w:rsid w:val="00E030D7"/>
    <w:rsid w:val="00E0375E"/>
    <w:rsid w:val="00E03C75"/>
    <w:rsid w:val="00E04188"/>
    <w:rsid w:val="00E04F3A"/>
    <w:rsid w:val="00E0610F"/>
    <w:rsid w:val="00E07393"/>
    <w:rsid w:val="00E07AB8"/>
    <w:rsid w:val="00E07D47"/>
    <w:rsid w:val="00E10B7F"/>
    <w:rsid w:val="00E10C88"/>
    <w:rsid w:val="00E115C3"/>
    <w:rsid w:val="00E11B91"/>
    <w:rsid w:val="00E11C93"/>
    <w:rsid w:val="00E121FB"/>
    <w:rsid w:val="00E1230A"/>
    <w:rsid w:val="00E1277C"/>
    <w:rsid w:val="00E128B4"/>
    <w:rsid w:val="00E131B1"/>
    <w:rsid w:val="00E134AB"/>
    <w:rsid w:val="00E13705"/>
    <w:rsid w:val="00E1390F"/>
    <w:rsid w:val="00E13F59"/>
    <w:rsid w:val="00E14663"/>
    <w:rsid w:val="00E147B2"/>
    <w:rsid w:val="00E14BED"/>
    <w:rsid w:val="00E1518C"/>
    <w:rsid w:val="00E156AC"/>
    <w:rsid w:val="00E1604C"/>
    <w:rsid w:val="00E1637B"/>
    <w:rsid w:val="00E1691D"/>
    <w:rsid w:val="00E16C7F"/>
    <w:rsid w:val="00E17377"/>
    <w:rsid w:val="00E17A2F"/>
    <w:rsid w:val="00E17EC0"/>
    <w:rsid w:val="00E202CF"/>
    <w:rsid w:val="00E2036A"/>
    <w:rsid w:val="00E20718"/>
    <w:rsid w:val="00E2087A"/>
    <w:rsid w:val="00E211B1"/>
    <w:rsid w:val="00E2184A"/>
    <w:rsid w:val="00E2272A"/>
    <w:rsid w:val="00E228FE"/>
    <w:rsid w:val="00E22A8A"/>
    <w:rsid w:val="00E23C9E"/>
    <w:rsid w:val="00E24704"/>
    <w:rsid w:val="00E25AFD"/>
    <w:rsid w:val="00E265B0"/>
    <w:rsid w:val="00E269D7"/>
    <w:rsid w:val="00E26CCE"/>
    <w:rsid w:val="00E26E85"/>
    <w:rsid w:val="00E27429"/>
    <w:rsid w:val="00E277F0"/>
    <w:rsid w:val="00E3018C"/>
    <w:rsid w:val="00E320AD"/>
    <w:rsid w:val="00E32279"/>
    <w:rsid w:val="00E327A2"/>
    <w:rsid w:val="00E32F91"/>
    <w:rsid w:val="00E336D4"/>
    <w:rsid w:val="00E33711"/>
    <w:rsid w:val="00E346FA"/>
    <w:rsid w:val="00E372E2"/>
    <w:rsid w:val="00E372F8"/>
    <w:rsid w:val="00E40131"/>
    <w:rsid w:val="00E4044F"/>
    <w:rsid w:val="00E40709"/>
    <w:rsid w:val="00E40769"/>
    <w:rsid w:val="00E407C1"/>
    <w:rsid w:val="00E40A3F"/>
    <w:rsid w:val="00E40C92"/>
    <w:rsid w:val="00E416F8"/>
    <w:rsid w:val="00E417A4"/>
    <w:rsid w:val="00E41A1C"/>
    <w:rsid w:val="00E41D92"/>
    <w:rsid w:val="00E41DAC"/>
    <w:rsid w:val="00E41E04"/>
    <w:rsid w:val="00E42C33"/>
    <w:rsid w:val="00E43A0F"/>
    <w:rsid w:val="00E43F0C"/>
    <w:rsid w:val="00E43FE7"/>
    <w:rsid w:val="00E44E80"/>
    <w:rsid w:val="00E45214"/>
    <w:rsid w:val="00E45386"/>
    <w:rsid w:val="00E455F7"/>
    <w:rsid w:val="00E45F79"/>
    <w:rsid w:val="00E45FC6"/>
    <w:rsid w:val="00E4633A"/>
    <w:rsid w:val="00E46B10"/>
    <w:rsid w:val="00E476F0"/>
    <w:rsid w:val="00E478B7"/>
    <w:rsid w:val="00E502CA"/>
    <w:rsid w:val="00E50396"/>
    <w:rsid w:val="00E5055D"/>
    <w:rsid w:val="00E5078F"/>
    <w:rsid w:val="00E51130"/>
    <w:rsid w:val="00E51260"/>
    <w:rsid w:val="00E51528"/>
    <w:rsid w:val="00E51966"/>
    <w:rsid w:val="00E51A4D"/>
    <w:rsid w:val="00E51AB0"/>
    <w:rsid w:val="00E52338"/>
    <w:rsid w:val="00E5296F"/>
    <w:rsid w:val="00E52C26"/>
    <w:rsid w:val="00E53136"/>
    <w:rsid w:val="00E533E4"/>
    <w:rsid w:val="00E53451"/>
    <w:rsid w:val="00E537C6"/>
    <w:rsid w:val="00E53AA8"/>
    <w:rsid w:val="00E53CA3"/>
    <w:rsid w:val="00E54172"/>
    <w:rsid w:val="00E546C3"/>
    <w:rsid w:val="00E54CF3"/>
    <w:rsid w:val="00E54DAA"/>
    <w:rsid w:val="00E54F8B"/>
    <w:rsid w:val="00E55091"/>
    <w:rsid w:val="00E55805"/>
    <w:rsid w:val="00E5643C"/>
    <w:rsid w:val="00E5692F"/>
    <w:rsid w:val="00E56D79"/>
    <w:rsid w:val="00E57119"/>
    <w:rsid w:val="00E57AC7"/>
    <w:rsid w:val="00E57AE3"/>
    <w:rsid w:val="00E60590"/>
    <w:rsid w:val="00E60DBC"/>
    <w:rsid w:val="00E60F9E"/>
    <w:rsid w:val="00E60FE4"/>
    <w:rsid w:val="00E614C2"/>
    <w:rsid w:val="00E61583"/>
    <w:rsid w:val="00E62234"/>
    <w:rsid w:val="00E63362"/>
    <w:rsid w:val="00E636CD"/>
    <w:rsid w:val="00E639C3"/>
    <w:rsid w:val="00E63EEC"/>
    <w:rsid w:val="00E64BC7"/>
    <w:rsid w:val="00E65034"/>
    <w:rsid w:val="00E65500"/>
    <w:rsid w:val="00E657A1"/>
    <w:rsid w:val="00E65A84"/>
    <w:rsid w:val="00E70645"/>
    <w:rsid w:val="00E70714"/>
    <w:rsid w:val="00E70B94"/>
    <w:rsid w:val="00E70D72"/>
    <w:rsid w:val="00E71F56"/>
    <w:rsid w:val="00E7201B"/>
    <w:rsid w:val="00E72688"/>
    <w:rsid w:val="00E72A5E"/>
    <w:rsid w:val="00E72B1F"/>
    <w:rsid w:val="00E72D1B"/>
    <w:rsid w:val="00E72D21"/>
    <w:rsid w:val="00E730B5"/>
    <w:rsid w:val="00E7311C"/>
    <w:rsid w:val="00E75111"/>
    <w:rsid w:val="00E75135"/>
    <w:rsid w:val="00E758FA"/>
    <w:rsid w:val="00E7591F"/>
    <w:rsid w:val="00E75D36"/>
    <w:rsid w:val="00E765DA"/>
    <w:rsid w:val="00E768FD"/>
    <w:rsid w:val="00E7727F"/>
    <w:rsid w:val="00E772AC"/>
    <w:rsid w:val="00E77511"/>
    <w:rsid w:val="00E77AE4"/>
    <w:rsid w:val="00E8123C"/>
    <w:rsid w:val="00E812F4"/>
    <w:rsid w:val="00E81BD5"/>
    <w:rsid w:val="00E81C6B"/>
    <w:rsid w:val="00E8307B"/>
    <w:rsid w:val="00E83D23"/>
    <w:rsid w:val="00E84742"/>
    <w:rsid w:val="00E84E96"/>
    <w:rsid w:val="00E8533A"/>
    <w:rsid w:val="00E85345"/>
    <w:rsid w:val="00E86CF4"/>
    <w:rsid w:val="00E87798"/>
    <w:rsid w:val="00E87983"/>
    <w:rsid w:val="00E87EEE"/>
    <w:rsid w:val="00E900D9"/>
    <w:rsid w:val="00E9018C"/>
    <w:rsid w:val="00E9088E"/>
    <w:rsid w:val="00E90C18"/>
    <w:rsid w:val="00E9122A"/>
    <w:rsid w:val="00E91E5A"/>
    <w:rsid w:val="00E92654"/>
    <w:rsid w:val="00E93000"/>
    <w:rsid w:val="00E93078"/>
    <w:rsid w:val="00E93A13"/>
    <w:rsid w:val="00E93C7C"/>
    <w:rsid w:val="00E94066"/>
    <w:rsid w:val="00E94A62"/>
    <w:rsid w:val="00E94B05"/>
    <w:rsid w:val="00E94C47"/>
    <w:rsid w:val="00E950F5"/>
    <w:rsid w:val="00E95278"/>
    <w:rsid w:val="00E954B8"/>
    <w:rsid w:val="00E955AC"/>
    <w:rsid w:val="00E95BB9"/>
    <w:rsid w:val="00E95EBA"/>
    <w:rsid w:val="00E9689B"/>
    <w:rsid w:val="00E96926"/>
    <w:rsid w:val="00E97682"/>
    <w:rsid w:val="00EA101A"/>
    <w:rsid w:val="00EA24FD"/>
    <w:rsid w:val="00EA2738"/>
    <w:rsid w:val="00EA2F8D"/>
    <w:rsid w:val="00EA30C8"/>
    <w:rsid w:val="00EA310B"/>
    <w:rsid w:val="00EA3B27"/>
    <w:rsid w:val="00EA4E99"/>
    <w:rsid w:val="00EA4EAC"/>
    <w:rsid w:val="00EA4EE0"/>
    <w:rsid w:val="00EA517B"/>
    <w:rsid w:val="00EA5DDD"/>
    <w:rsid w:val="00EA670E"/>
    <w:rsid w:val="00EA6AB7"/>
    <w:rsid w:val="00EA73A1"/>
    <w:rsid w:val="00EB0034"/>
    <w:rsid w:val="00EB0587"/>
    <w:rsid w:val="00EB07F3"/>
    <w:rsid w:val="00EB0B25"/>
    <w:rsid w:val="00EB182B"/>
    <w:rsid w:val="00EB2A4C"/>
    <w:rsid w:val="00EB2CB3"/>
    <w:rsid w:val="00EB3030"/>
    <w:rsid w:val="00EB3183"/>
    <w:rsid w:val="00EB35AA"/>
    <w:rsid w:val="00EB373B"/>
    <w:rsid w:val="00EB42B0"/>
    <w:rsid w:val="00EB5256"/>
    <w:rsid w:val="00EB55F0"/>
    <w:rsid w:val="00EB5E88"/>
    <w:rsid w:val="00EB63FB"/>
    <w:rsid w:val="00EB6607"/>
    <w:rsid w:val="00EB6DCD"/>
    <w:rsid w:val="00EB7099"/>
    <w:rsid w:val="00EB7374"/>
    <w:rsid w:val="00EB75D7"/>
    <w:rsid w:val="00EB7C95"/>
    <w:rsid w:val="00EB7E9F"/>
    <w:rsid w:val="00EC00B9"/>
    <w:rsid w:val="00EC0559"/>
    <w:rsid w:val="00EC07A2"/>
    <w:rsid w:val="00EC0E44"/>
    <w:rsid w:val="00EC122A"/>
    <w:rsid w:val="00EC1EB0"/>
    <w:rsid w:val="00EC2E4A"/>
    <w:rsid w:val="00EC2FBC"/>
    <w:rsid w:val="00EC4262"/>
    <w:rsid w:val="00EC42FC"/>
    <w:rsid w:val="00EC45EC"/>
    <w:rsid w:val="00EC50C3"/>
    <w:rsid w:val="00EC54D3"/>
    <w:rsid w:val="00EC551A"/>
    <w:rsid w:val="00EC5637"/>
    <w:rsid w:val="00EC56AC"/>
    <w:rsid w:val="00EC64FA"/>
    <w:rsid w:val="00EC73C7"/>
    <w:rsid w:val="00EC7969"/>
    <w:rsid w:val="00EC7DD6"/>
    <w:rsid w:val="00EC7F74"/>
    <w:rsid w:val="00ED1C09"/>
    <w:rsid w:val="00ED1DA7"/>
    <w:rsid w:val="00ED1F8E"/>
    <w:rsid w:val="00ED325D"/>
    <w:rsid w:val="00ED351D"/>
    <w:rsid w:val="00ED43B8"/>
    <w:rsid w:val="00ED4718"/>
    <w:rsid w:val="00ED4812"/>
    <w:rsid w:val="00ED5429"/>
    <w:rsid w:val="00ED55E9"/>
    <w:rsid w:val="00ED5C3A"/>
    <w:rsid w:val="00ED6021"/>
    <w:rsid w:val="00ED7248"/>
    <w:rsid w:val="00ED7597"/>
    <w:rsid w:val="00EE0578"/>
    <w:rsid w:val="00EE091A"/>
    <w:rsid w:val="00EE0CA8"/>
    <w:rsid w:val="00EE148C"/>
    <w:rsid w:val="00EE169F"/>
    <w:rsid w:val="00EE17E7"/>
    <w:rsid w:val="00EE2945"/>
    <w:rsid w:val="00EE385F"/>
    <w:rsid w:val="00EE427C"/>
    <w:rsid w:val="00EE4D35"/>
    <w:rsid w:val="00EE4E22"/>
    <w:rsid w:val="00EE51C6"/>
    <w:rsid w:val="00EE5ABF"/>
    <w:rsid w:val="00EE5CCB"/>
    <w:rsid w:val="00EE6C14"/>
    <w:rsid w:val="00EE777C"/>
    <w:rsid w:val="00EE784F"/>
    <w:rsid w:val="00EE7973"/>
    <w:rsid w:val="00EF04B4"/>
    <w:rsid w:val="00EF1AF1"/>
    <w:rsid w:val="00EF1E2B"/>
    <w:rsid w:val="00EF23B4"/>
    <w:rsid w:val="00EF2939"/>
    <w:rsid w:val="00EF3267"/>
    <w:rsid w:val="00EF3BF6"/>
    <w:rsid w:val="00EF458C"/>
    <w:rsid w:val="00EF52DE"/>
    <w:rsid w:val="00EF684E"/>
    <w:rsid w:val="00EF6E2A"/>
    <w:rsid w:val="00EF7CEB"/>
    <w:rsid w:val="00F001F9"/>
    <w:rsid w:val="00F0025E"/>
    <w:rsid w:val="00F0058A"/>
    <w:rsid w:val="00F0088A"/>
    <w:rsid w:val="00F01240"/>
    <w:rsid w:val="00F01941"/>
    <w:rsid w:val="00F01C5E"/>
    <w:rsid w:val="00F01E77"/>
    <w:rsid w:val="00F0201C"/>
    <w:rsid w:val="00F022E9"/>
    <w:rsid w:val="00F02DB2"/>
    <w:rsid w:val="00F02F05"/>
    <w:rsid w:val="00F032C2"/>
    <w:rsid w:val="00F0343D"/>
    <w:rsid w:val="00F04088"/>
    <w:rsid w:val="00F0457A"/>
    <w:rsid w:val="00F04775"/>
    <w:rsid w:val="00F04C99"/>
    <w:rsid w:val="00F059C7"/>
    <w:rsid w:val="00F06B3D"/>
    <w:rsid w:val="00F07173"/>
    <w:rsid w:val="00F075DD"/>
    <w:rsid w:val="00F1111B"/>
    <w:rsid w:val="00F11513"/>
    <w:rsid w:val="00F11B7D"/>
    <w:rsid w:val="00F12ACB"/>
    <w:rsid w:val="00F12CD8"/>
    <w:rsid w:val="00F133B7"/>
    <w:rsid w:val="00F1423F"/>
    <w:rsid w:val="00F143B8"/>
    <w:rsid w:val="00F143CB"/>
    <w:rsid w:val="00F14B22"/>
    <w:rsid w:val="00F15EFC"/>
    <w:rsid w:val="00F16090"/>
    <w:rsid w:val="00F169CB"/>
    <w:rsid w:val="00F17676"/>
    <w:rsid w:val="00F17C60"/>
    <w:rsid w:val="00F217E8"/>
    <w:rsid w:val="00F21849"/>
    <w:rsid w:val="00F21B30"/>
    <w:rsid w:val="00F220BA"/>
    <w:rsid w:val="00F222E9"/>
    <w:rsid w:val="00F2426F"/>
    <w:rsid w:val="00F24455"/>
    <w:rsid w:val="00F24CFD"/>
    <w:rsid w:val="00F2572B"/>
    <w:rsid w:val="00F25CE4"/>
    <w:rsid w:val="00F25F9D"/>
    <w:rsid w:val="00F26AFA"/>
    <w:rsid w:val="00F275A1"/>
    <w:rsid w:val="00F27B79"/>
    <w:rsid w:val="00F27F65"/>
    <w:rsid w:val="00F30721"/>
    <w:rsid w:val="00F308F1"/>
    <w:rsid w:val="00F30F99"/>
    <w:rsid w:val="00F326C4"/>
    <w:rsid w:val="00F33E0C"/>
    <w:rsid w:val="00F33E55"/>
    <w:rsid w:val="00F34278"/>
    <w:rsid w:val="00F3469F"/>
    <w:rsid w:val="00F34E3C"/>
    <w:rsid w:val="00F35682"/>
    <w:rsid w:val="00F35737"/>
    <w:rsid w:val="00F36235"/>
    <w:rsid w:val="00F36A53"/>
    <w:rsid w:val="00F36B92"/>
    <w:rsid w:val="00F3743B"/>
    <w:rsid w:val="00F37906"/>
    <w:rsid w:val="00F37B8C"/>
    <w:rsid w:val="00F40141"/>
    <w:rsid w:val="00F402D1"/>
    <w:rsid w:val="00F408D3"/>
    <w:rsid w:val="00F40A00"/>
    <w:rsid w:val="00F41164"/>
    <w:rsid w:val="00F416AC"/>
    <w:rsid w:val="00F41B01"/>
    <w:rsid w:val="00F41C24"/>
    <w:rsid w:val="00F42FD5"/>
    <w:rsid w:val="00F43238"/>
    <w:rsid w:val="00F434E8"/>
    <w:rsid w:val="00F43916"/>
    <w:rsid w:val="00F44072"/>
    <w:rsid w:val="00F4496A"/>
    <w:rsid w:val="00F44A79"/>
    <w:rsid w:val="00F451EF"/>
    <w:rsid w:val="00F4577D"/>
    <w:rsid w:val="00F471C8"/>
    <w:rsid w:val="00F4783F"/>
    <w:rsid w:val="00F47A9F"/>
    <w:rsid w:val="00F50AEB"/>
    <w:rsid w:val="00F5182F"/>
    <w:rsid w:val="00F51A6F"/>
    <w:rsid w:val="00F52203"/>
    <w:rsid w:val="00F52480"/>
    <w:rsid w:val="00F527A8"/>
    <w:rsid w:val="00F52874"/>
    <w:rsid w:val="00F5291F"/>
    <w:rsid w:val="00F53D11"/>
    <w:rsid w:val="00F5417E"/>
    <w:rsid w:val="00F54909"/>
    <w:rsid w:val="00F54936"/>
    <w:rsid w:val="00F55417"/>
    <w:rsid w:val="00F55443"/>
    <w:rsid w:val="00F56AA7"/>
    <w:rsid w:val="00F56D9D"/>
    <w:rsid w:val="00F56ED6"/>
    <w:rsid w:val="00F572A5"/>
    <w:rsid w:val="00F575C3"/>
    <w:rsid w:val="00F579C6"/>
    <w:rsid w:val="00F57C4F"/>
    <w:rsid w:val="00F6047A"/>
    <w:rsid w:val="00F61324"/>
    <w:rsid w:val="00F6142C"/>
    <w:rsid w:val="00F61A7D"/>
    <w:rsid w:val="00F61B9B"/>
    <w:rsid w:val="00F62315"/>
    <w:rsid w:val="00F62380"/>
    <w:rsid w:val="00F62CAE"/>
    <w:rsid w:val="00F633A2"/>
    <w:rsid w:val="00F638EE"/>
    <w:rsid w:val="00F63AAF"/>
    <w:rsid w:val="00F64036"/>
    <w:rsid w:val="00F6410E"/>
    <w:rsid w:val="00F641EF"/>
    <w:rsid w:val="00F64398"/>
    <w:rsid w:val="00F64A80"/>
    <w:rsid w:val="00F64AC7"/>
    <w:rsid w:val="00F64F8A"/>
    <w:rsid w:val="00F654C0"/>
    <w:rsid w:val="00F654D6"/>
    <w:rsid w:val="00F65D4C"/>
    <w:rsid w:val="00F66E68"/>
    <w:rsid w:val="00F70A47"/>
    <w:rsid w:val="00F72BAA"/>
    <w:rsid w:val="00F72D5C"/>
    <w:rsid w:val="00F73124"/>
    <w:rsid w:val="00F73358"/>
    <w:rsid w:val="00F73C1B"/>
    <w:rsid w:val="00F7492D"/>
    <w:rsid w:val="00F74E60"/>
    <w:rsid w:val="00F7538D"/>
    <w:rsid w:val="00F75FA2"/>
    <w:rsid w:val="00F76070"/>
    <w:rsid w:val="00F7649B"/>
    <w:rsid w:val="00F76897"/>
    <w:rsid w:val="00F76EE5"/>
    <w:rsid w:val="00F77473"/>
    <w:rsid w:val="00F77BAB"/>
    <w:rsid w:val="00F77EDF"/>
    <w:rsid w:val="00F80291"/>
    <w:rsid w:val="00F802EF"/>
    <w:rsid w:val="00F80CB9"/>
    <w:rsid w:val="00F81237"/>
    <w:rsid w:val="00F8128F"/>
    <w:rsid w:val="00F81AF8"/>
    <w:rsid w:val="00F8284C"/>
    <w:rsid w:val="00F82A6D"/>
    <w:rsid w:val="00F83358"/>
    <w:rsid w:val="00F834E7"/>
    <w:rsid w:val="00F834F2"/>
    <w:rsid w:val="00F836F3"/>
    <w:rsid w:val="00F839F4"/>
    <w:rsid w:val="00F83C5C"/>
    <w:rsid w:val="00F841A2"/>
    <w:rsid w:val="00F84722"/>
    <w:rsid w:val="00F84997"/>
    <w:rsid w:val="00F85A33"/>
    <w:rsid w:val="00F85D02"/>
    <w:rsid w:val="00F85DA8"/>
    <w:rsid w:val="00F86394"/>
    <w:rsid w:val="00F86B23"/>
    <w:rsid w:val="00F876D0"/>
    <w:rsid w:val="00F87FDE"/>
    <w:rsid w:val="00F906B4"/>
    <w:rsid w:val="00F907DE"/>
    <w:rsid w:val="00F910D3"/>
    <w:rsid w:val="00F91565"/>
    <w:rsid w:val="00F91D2E"/>
    <w:rsid w:val="00F92145"/>
    <w:rsid w:val="00F92710"/>
    <w:rsid w:val="00F92961"/>
    <w:rsid w:val="00F92EF4"/>
    <w:rsid w:val="00F9402F"/>
    <w:rsid w:val="00F945E8"/>
    <w:rsid w:val="00F94934"/>
    <w:rsid w:val="00F94D6B"/>
    <w:rsid w:val="00F951BE"/>
    <w:rsid w:val="00F96212"/>
    <w:rsid w:val="00F96AA9"/>
    <w:rsid w:val="00F97936"/>
    <w:rsid w:val="00FA000F"/>
    <w:rsid w:val="00FA02AC"/>
    <w:rsid w:val="00FA0452"/>
    <w:rsid w:val="00FA0B2D"/>
    <w:rsid w:val="00FA1B0A"/>
    <w:rsid w:val="00FA1E3D"/>
    <w:rsid w:val="00FA2701"/>
    <w:rsid w:val="00FA289A"/>
    <w:rsid w:val="00FA2AB6"/>
    <w:rsid w:val="00FA3581"/>
    <w:rsid w:val="00FA3ACD"/>
    <w:rsid w:val="00FA3D4D"/>
    <w:rsid w:val="00FA4671"/>
    <w:rsid w:val="00FA63A0"/>
    <w:rsid w:val="00FA79E7"/>
    <w:rsid w:val="00FA7D10"/>
    <w:rsid w:val="00FA7EED"/>
    <w:rsid w:val="00FA7F02"/>
    <w:rsid w:val="00FB003E"/>
    <w:rsid w:val="00FB00A6"/>
    <w:rsid w:val="00FB010C"/>
    <w:rsid w:val="00FB0DF4"/>
    <w:rsid w:val="00FB1009"/>
    <w:rsid w:val="00FB25EF"/>
    <w:rsid w:val="00FB27AA"/>
    <w:rsid w:val="00FB3A3C"/>
    <w:rsid w:val="00FB3F61"/>
    <w:rsid w:val="00FB4EC9"/>
    <w:rsid w:val="00FB50CC"/>
    <w:rsid w:val="00FB53AE"/>
    <w:rsid w:val="00FB5A15"/>
    <w:rsid w:val="00FB604B"/>
    <w:rsid w:val="00FB60AD"/>
    <w:rsid w:val="00FB63B6"/>
    <w:rsid w:val="00FB6898"/>
    <w:rsid w:val="00FB6AAA"/>
    <w:rsid w:val="00FB749F"/>
    <w:rsid w:val="00FB7E62"/>
    <w:rsid w:val="00FC0198"/>
    <w:rsid w:val="00FC049B"/>
    <w:rsid w:val="00FC0B0E"/>
    <w:rsid w:val="00FC1330"/>
    <w:rsid w:val="00FC1C92"/>
    <w:rsid w:val="00FC1E0C"/>
    <w:rsid w:val="00FC2293"/>
    <w:rsid w:val="00FC258C"/>
    <w:rsid w:val="00FC2958"/>
    <w:rsid w:val="00FC2C95"/>
    <w:rsid w:val="00FC3C08"/>
    <w:rsid w:val="00FC3CA7"/>
    <w:rsid w:val="00FC3D0A"/>
    <w:rsid w:val="00FC4297"/>
    <w:rsid w:val="00FC455F"/>
    <w:rsid w:val="00FC4751"/>
    <w:rsid w:val="00FC49A8"/>
    <w:rsid w:val="00FC526D"/>
    <w:rsid w:val="00FC5477"/>
    <w:rsid w:val="00FC5E00"/>
    <w:rsid w:val="00FC6824"/>
    <w:rsid w:val="00FC6D0E"/>
    <w:rsid w:val="00FC710D"/>
    <w:rsid w:val="00FD00C0"/>
    <w:rsid w:val="00FD0225"/>
    <w:rsid w:val="00FD023E"/>
    <w:rsid w:val="00FD065F"/>
    <w:rsid w:val="00FD147D"/>
    <w:rsid w:val="00FD1CCA"/>
    <w:rsid w:val="00FD25B1"/>
    <w:rsid w:val="00FD2E59"/>
    <w:rsid w:val="00FD39DC"/>
    <w:rsid w:val="00FD3DB9"/>
    <w:rsid w:val="00FD43DC"/>
    <w:rsid w:val="00FD4E03"/>
    <w:rsid w:val="00FD54AE"/>
    <w:rsid w:val="00FD66A3"/>
    <w:rsid w:val="00FD7676"/>
    <w:rsid w:val="00FD7BFA"/>
    <w:rsid w:val="00FD7D29"/>
    <w:rsid w:val="00FE0485"/>
    <w:rsid w:val="00FE0FE8"/>
    <w:rsid w:val="00FE18A4"/>
    <w:rsid w:val="00FE18E1"/>
    <w:rsid w:val="00FE221E"/>
    <w:rsid w:val="00FE2698"/>
    <w:rsid w:val="00FE2991"/>
    <w:rsid w:val="00FE2EE2"/>
    <w:rsid w:val="00FE2F04"/>
    <w:rsid w:val="00FE3036"/>
    <w:rsid w:val="00FE31C1"/>
    <w:rsid w:val="00FE3726"/>
    <w:rsid w:val="00FE4D66"/>
    <w:rsid w:val="00FE4E20"/>
    <w:rsid w:val="00FE6913"/>
    <w:rsid w:val="00FE698D"/>
    <w:rsid w:val="00FE6F7B"/>
    <w:rsid w:val="00FE764F"/>
    <w:rsid w:val="00FE768C"/>
    <w:rsid w:val="00FF03E6"/>
    <w:rsid w:val="00FF09C1"/>
    <w:rsid w:val="00FF270A"/>
    <w:rsid w:val="00FF2AAA"/>
    <w:rsid w:val="00FF2FB6"/>
    <w:rsid w:val="00FF40AD"/>
    <w:rsid w:val="00FF411F"/>
    <w:rsid w:val="00FF46A5"/>
    <w:rsid w:val="00FF4C47"/>
    <w:rsid w:val="00FF5239"/>
    <w:rsid w:val="00FF79C0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F841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2B7"/>
    <w:pPr>
      <w:spacing w:after="120" w:line="360" w:lineRule="auto"/>
      <w:jc w:val="both"/>
    </w:pPr>
    <w:rPr>
      <w:rFonts w:asciiTheme="minorHAnsi" w:hAnsiTheme="minorHAns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BDE"/>
    <w:pPr>
      <w:keepNext/>
      <w:keepLines/>
      <w:numPr>
        <w:numId w:val="27"/>
      </w:numPr>
      <w:spacing w:before="240" w:after="720" w:line="240" w:lineRule="auto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Heading2">
    <w:name w:val="heading 2"/>
    <w:basedOn w:val="Heading1"/>
    <w:next w:val="Normal"/>
    <w:link w:val="Heading2Char"/>
    <w:unhideWhenUsed/>
    <w:qFormat/>
    <w:rsid w:val="00270D45"/>
    <w:pPr>
      <w:numPr>
        <w:ilvl w:val="1"/>
      </w:numPr>
      <w:ind w:left="567" w:hanging="567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270D45"/>
    <w:pPr>
      <w:keepNext/>
      <w:keepLines/>
      <w:numPr>
        <w:ilvl w:val="2"/>
        <w:numId w:val="27"/>
      </w:numPr>
      <w:spacing w:before="240" w:after="24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A12BA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A12BA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A12BA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A12BA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A12BA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A12BA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link w:val="ecxmsonormalCar"/>
    <w:rsid w:val="009868D4"/>
    <w:pPr>
      <w:spacing w:before="100" w:beforeAutospacing="1" w:after="100" w:afterAutospacing="1"/>
    </w:pPr>
    <w:rPr>
      <w:lang w:val="fr-FR" w:eastAsia="fr-FR"/>
    </w:rPr>
  </w:style>
  <w:style w:type="character" w:customStyle="1" w:styleId="ecxmsonormalCar">
    <w:name w:val="ecxmsonormal Car"/>
    <w:basedOn w:val="DefaultParagraphFont"/>
    <w:link w:val="ecxmsonormal"/>
    <w:rsid w:val="009868D4"/>
    <w:rPr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rsid w:val="003419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190B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418E5"/>
    <w:pPr>
      <w:spacing w:before="100" w:beforeAutospacing="1" w:after="100" w:afterAutospacing="1"/>
    </w:pPr>
    <w:rPr>
      <w:lang w:eastAsia="fr-CA"/>
    </w:rPr>
  </w:style>
  <w:style w:type="character" w:customStyle="1" w:styleId="Heading1Char">
    <w:name w:val="Heading 1 Char"/>
    <w:basedOn w:val="DefaultParagraphFont"/>
    <w:link w:val="Heading1"/>
    <w:uiPriority w:val="9"/>
    <w:rsid w:val="00923BDE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character" w:customStyle="1" w:styleId="Heading2Char">
    <w:name w:val="Heading 2 Char"/>
    <w:basedOn w:val="DefaultParagraphFont"/>
    <w:link w:val="Heading2"/>
    <w:rsid w:val="00270D45"/>
    <w:rPr>
      <w:rFonts w:asciiTheme="majorHAnsi" w:eastAsiaTheme="majorEastAsia" w:hAnsiTheme="majorHAnsi"/>
      <w:b/>
      <w:smallCaps/>
      <w:snapToGrid w:val="0"/>
      <w:color w:val="000000"/>
      <w:w w:val="0"/>
      <w:sz w:val="32"/>
      <w:szCs w:val="40"/>
      <w:u w:color="000000"/>
    </w:rPr>
  </w:style>
  <w:style w:type="character" w:customStyle="1" w:styleId="Heading3Char">
    <w:name w:val="Heading 3 Char"/>
    <w:basedOn w:val="DefaultParagraphFont"/>
    <w:link w:val="Heading3"/>
    <w:rsid w:val="00270D45"/>
    <w:rPr>
      <w:rFonts w:asciiTheme="majorHAnsi" w:eastAsiaTheme="majorEastAsia" w:hAnsiTheme="majorHAnsi" w:cstheme="majorBidi"/>
      <w:b/>
      <w:bCs/>
      <w:smallCaps/>
      <w:sz w:val="28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7A12BA"/>
    <w:rPr>
      <w:rFonts w:asciiTheme="majorHAnsi" w:eastAsiaTheme="majorEastAsia" w:hAnsiTheme="majorHAnsi" w:cstheme="majorBidi"/>
      <w:b/>
      <w:bCs/>
      <w:i/>
      <w:iCs/>
      <w:color w:val="6F6F74" w:themeColor="accent1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7A12BA"/>
    <w:rPr>
      <w:rFonts w:asciiTheme="majorHAnsi" w:eastAsiaTheme="majorEastAsia" w:hAnsiTheme="majorHAnsi" w:cstheme="majorBidi"/>
      <w:color w:val="373739" w:themeColor="accent1" w:themeShade="7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7A12BA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A12B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ListParagraph">
    <w:name w:val="List Paragraph"/>
    <w:basedOn w:val="Normal"/>
    <w:uiPriority w:val="34"/>
    <w:qFormat/>
    <w:rsid w:val="007A12BA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D353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3532D"/>
    <w:rPr>
      <w:lang w:eastAsia="en-US"/>
    </w:rPr>
  </w:style>
  <w:style w:type="character" w:styleId="FootnoteReference">
    <w:name w:val="footnote reference"/>
    <w:basedOn w:val="DefaultParagraphFont"/>
    <w:semiHidden/>
    <w:unhideWhenUsed/>
    <w:rsid w:val="00D3532D"/>
    <w:rPr>
      <w:vertAlign w:val="superscript"/>
    </w:rPr>
  </w:style>
  <w:style w:type="paragraph" w:styleId="EndnoteText">
    <w:name w:val="endnote text"/>
    <w:basedOn w:val="Normal"/>
    <w:link w:val="EndnoteTextChar"/>
    <w:unhideWhenUsed/>
    <w:rsid w:val="00D3532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D3532D"/>
    <w:rPr>
      <w:lang w:eastAsia="en-US"/>
    </w:rPr>
  </w:style>
  <w:style w:type="character" w:styleId="EndnoteReference">
    <w:name w:val="endnote reference"/>
    <w:basedOn w:val="DefaultParagraphFont"/>
    <w:unhideWhenUsed/>
    <w:rsid w:val="00D3532D"/>
    <w:rPr>
      <w:rFonts w:ascii="Times New Roman" w:hAnsi="Times New Roman"/>
      <w:caps w:val="0"/>
      <w:smallCaps w:val="0"/>
      <w:strike w:val="0"/>
      <w:dstrike w:val="0"/>
      <w:vanish w:val="0"/>
      <w:color w:val="00000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Caption">
    <w:name w:val="caption"/>
    <w:basedOn w:val="Normal"/>
    <w:next w:val="Normal"/>
    <w:unhideWhenUsed/>
    <w:qFormat/>
    <w:rsid w:val="00537401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Emphasis">
    <w:name w:val="Emphasis"/>
    <w:aliases w:val="Exemple"/>
    <w:uiPriority w:val="20"/>
    <w:rsid w:val="00493F4C"/>
  </w:style>
  <w:style w:type="paragraph" w:styleId="Title">
    <w:name w:val="Title"/>
    <w:basedOn w:val="Normal"/>
    <w:next w:val="Normal"/>
    <w:link w:val="TitleChar"/>
    <w:qFormat/>
    <w:rsid w:val="009B0A2E"/>
    <w:pPr>
      <w:spacing w:before="240" w:after="240"/>
      <w:jc w:val="center"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B0A2E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n-US"/>
    </w:rPr>
  </w:style>
  <w:style w:type="character" w:styleId="BookTitle">
    <w:name w:val="Book Title"/>
    <w:basedOn w:val="DefaultParagraphFont"/>
    <w:uiPriority w:val="33"/>
    <w:qFormat/>
    <w:rsid w:val="00AF2B74"/>
    <w:rPr>
      <w:b/>
      <w:bCs/>
      <w:smallCaps/>
      <w:color w:val="auto"/>
      <w:sz w:val="72"/>
      <w:szCs w:val="72"/>
    </w:rPr>
  </w:style>
  <w:style w:type="character" w:styleId="IntenseReference">
    <w:name w:val="Intense Reference"/>
    <w:basedOn w:val="DefaultParagraphFont"/>
    <w:uiPriority w:val="32"/>
    <w:qFormat/>
    <w:rsid w:val="00B85300"/>
    <w:rPr>
      <w:b/>
      <w:bCs/>
      <w:smallCaps/>
      <w:color w:val="A7B789" w:themeColor="accent2"/>
      <w:spacing w:val="5"/>
      <w:u w:val="single"/>
    </w:rPr>
  </w:style>
  <w:style w:type="paragraph" w:customStyle="1" w:styleId="quation">
    <w:name w:val="Équation"/>
    <w:basedOn w:val="Normal"/>
    <w:link w:val="quationChar"/>
    <w:qFormat/>
    <w:rsid w:val="00EF458C"/>
    <w:pPr>
      <w:tabs>
        <w:tab w:val="center" w:pos="4678"/>
        <w:tab w:val="right" w:pos="8647"/>
      </w:tabs>
    </w:pPr>
  </w:style>
  <w:style w:type="paragraph" w:styleId="Header">
    <w:name w:val="header"/>
    <w:basedOn w:val="Normal"/>
    <w:link w:val="HeaderChar"/>
    <w:unhideWhenUsed/>
    <w:rsid w:val="0077483A"/>
    <w:pPr>
      <w:tabs>
        <w:tab w:val="center" w:pos="4320"/>
        <w:tab w:val="right" w:pos="8640"/>
      </w:tabs>
      <w:spacing w:after="0"/>
    </w:pPr>
    <w:rPr>
      <w:sz w:val="22"/>
    </w:rPr>
  </w:style>
  <w:style w:type="character" w:customStyle="1" w:styleId="quationChar">
    <w:name w:val="Équation Char"/>
    <w:basedOn w:val="DefaultParagraphFont"/>
    <w:link w:val="quation"/>
    <w:rsid w:val="00EF458C"/>
    <w:rPr>
      <w:rFonts w:asciiTheme="minorHAnsi" w:hAnsiTheme="minorHAnsi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rsid w:val="0077483A"/>
    <w:rPr>
      <w:rFonts w:asciiTheme="minorHAnsi" w:hAnsiTheme="minorHAnsi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C120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1202"/>
    <w:rPr>
      <w:rFonts w:asciiTheme="minorHAnsi" w:hAnsiTheme="minorHAnsi"/>
      <w:sz w:val="24"/>
      <w:szCs w:val="24"/>
      <w:lang w:eastAsia="en-US"/>
    </w:rPr>
  </w:style>
  <w:style w:type="character" w:customStyle="1" w:styleId="arial-12-bleu">
    <w:name w:val="arial-12-bleu"/>
    <w:basedOn w:val="DefaultParagraphFont"/>
    <w:rsid w:val="00246B68"/>
  </w:style>
  <w:style w:type="character" w:styleId="Hyperlink">
    <w:name w:val="Hyperlink"/>
    <w:basedOn w:val="DefaultParagraphFont"/>
    <w:uiPriority w:val="99"/>
    <w:unhideWhenUsed/>
    <w:rsid w:val="00E14BED"/>
    <w:rPr>
      <w:color w:val="67AAB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4140E"/>
    <w:pPr>
      <w:tabs>
        <w:tab w:val="right" w:pos="8647"/>
      </w:tabs>
      <w:spacing w:after="100" w:line="240" w:lineRule="auto"/>
    </w:pPr>
    <w:rPr>
      <w:rFonts w:eastAsiaTheme="majorEastAsia"/>
      <w:b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  <w:lang w:eastAsia="fr-CA"/>
    </w:rPr>
  </w:style>
  <w:style w:type="paragraph" w:styleId="TableofFigures">
    <w:name w:val="table of figures"/>
    <w:basedOn w:val="Normal"/>
    <w:next w:val="Normal"/>
    <w:uiPriority w:val="99"/>
    <w:unhideWhenUsed/>
    <w:rsid w:val="0014140E"/>
    <w:pPr>
      <w:tabs>
        <w:tab w:val="right" w:pos="8647"/>
      </w:tabs>
      <w:spacing w:after="0"/>
    </w:pPr>
    <w:rPr>
      <w:noProof/>
    </w:rPr>
  </w:style>
  <w:style w:type="table" w:styleId="TableGrid">
    <w:name w:val="Table Grid"/>
    <w:basedOn w:val="TableNormal"/>
    <w:rsid w:val="00CC1B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  <w:sz w:val="22"/>
    </w:rPr>
  </w:style>
  <w:style w:type="character" w:styleId="PageNumber">
    <w:name w:val="page number"/>
    <w:basedOn w:val="DefaultParagraphFont"/>
    <w:rsid w:val="00C6272B"/>
  </w:style>
  <w:style w:type="character" w:customStyle="1" w:styleId="st">
    <w:name w:val="st"/>
    <w:basedOn w:val="DefaultParagraphFont"/>
    <w:rsid w:val="00D1645D"/>
  </w:style>
  <w:style w:type="paragraph" w:styleId="Quote">
    <w:name w:val="Quote"/>
    <w:aliases w:val="Explication"/>
    <w:basedOn w:val="Normal"/>
    <w:next w:val="Normal"/>
    <w:link w:val="QuoteChar"/>
    <w:uiPriority w:val="29"/>
    <w:qFormat/>
    <w:rsid w:val="003047D9"/>
    <w:rPr>
      <w:rFonts w:ascii="Arial Narrow" w:hAnsi="Arial Narrow" w:cs="Arial"/>
      <w:iCs/>
      <w:color w:val="7F7F7F" w:themeColor="text1" w:themeTint="80"/>
      <w:sz w:val="22"/>
    </w:rPr>
  </w:style>
  <w:style w:type="character" w:customStyle="1" w:styleId="QuoteChar">
    <w:name w:val="Quote Char"/>
    <w:aliases w:val="Explication Char"/>
    <w:basedOn w:val="DefaultParagraphFont"/>
    <w:link w:val="Quote"/>
    <w:uiPriority w:val="29"/>
    <w:rsid w:val="003047D9"/>
    <w:rPr>
      <w:rFonts w:ascii="Arial Narrow" w:hAnsi="Arial Narrow" w:cs="Arial"/>
      <w:iCs/>
      <w:color w:val="7F7F7F" w:themeColor="text1" w:themeTint="80"/>
      <w:sz w:val="22"/>
      <w:szCs w:val="24"/>
      <w:lang w:eastAsia="en-US"/>
    </w:rPr>
  </w:style>
  <w:style w:type="paragraph" w:customStyle="1" w:styleId="Default">
    <w:name w:val="Default"/>
    <w:rsid w:val="000860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7A2E03"/>
    <w:pPr>
      <w:jc w:val="both"/>
    </w:pPr>
    <w:rPr>
      <w:rFonts w:asciiTheme="minorHAnsi" w:hAnsiTheme="minorHAnsi"/>
      <w:sz w:val="24"/>
      <w:szCs w:val="24"/>
      <w:lang w:eastAsia="en-US"/>
    </w:rPr>
  </w:style>
  <w:style w:type="paragraph" w:customStyle="1" w:styleId="exemple">
    <w:name w:val="exemple"/>
    <w:basedOn w:val="Normal"/>
    <w:next w:val="Normal"/>
    <w:rsid w:val="006143F7"/>
    <w:pPr>
      <w:keepNext/>
      <w:keepLines/>
      <w:tabs>
        <w:tab w:val="center" w:pos="4253"/>
        <w:tab w:val="right" w:pos="8222"/>
      </w:tabs>
      <w:spacing w:after="240" w:line="240" w:lineRule="auto"/>
      <w:ind w:left="425" w:right="425"/>
    </w:pPr>
    <w:rPr>
      <w:color w:val="7F7F7F" w:themeColor="text1" w:themeTint="80"/>
    </w:rPr>
  </w:style>
  <w:style w:type="character" w:styleId="PlaceholderText">
    <w:name w:val="Placeholder Text"/>
    <w:basedOn w:val="DefaultParagraphFont"/>
    <w:uiPriority w:val="99"/>
    <w:semiHidden/>
    <w:rsid w:val="0021158E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55155"/>
    <w:pPr>
      <w:spacing w:line="240" w:lineRule="auto"/>
      <w:jc w:val="left"/>
    </w:pPr>
  </w:style>
  <w:style w:type="paragraph" w:customStyle="1" w:styleId="Corpsdetexte1">
    <w:name w:val="Corps de texte1"/>
    <w:basedOn w:val="Default"/>
    <w:next w:val="Default"/>
    <w:uiPriority w:val="99"/>
    <w:rsid w:val="00C24AE3"/>
    <w:rPr>
      <w:rFonts w:ascii="Times New Roman" w:hAnsi="Times New Roman" w:cs="Times New Roman"/>
      <w:color w:val="auto"/>
    </w:rPr>
  </w:style>
  <w:style w:type="character" w:styleId="Strong">
    <w:name w:val="Strong"/>
    <w:basedOn w:val="DefaultParagraphFont"/>
    <w:uiPriority w:val="22"/>
    <w:qFormat/>
    <w:rsid w:val="00EE385F"/>
    <w:rPr>
      <w:b/>
      <w:bCs/>
    </w:rPr>
  </w:style>
  <w:style w:type="table" w:customStyle="1" w:styleId="Genie">
    <w:name w:val="Genie"/>
    <w:basedOn w:val="TableNormal"/>
    <w:uiPriority w:val="99"/>
    <w:rsid w:val="006F2EDD"/>
    <w:pPr>
      <w:keepNext/>
      <w:keepLines/>
    </w:pPr>
    <w:rPr>
      <w:rFonts w:asciiTheme="minorHAnsi" w:hAnsiTheme="minorHAnsi"/>
      <w:sz w:val="24"/>
    </w:rPr>
    <w:tblPr>
      <w:jc w:val="center"/>
      <w:tblInd w:w="0" w:type="dxa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Normal"/>
    <w:rsid w:val="00FA3ACD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szCs w:val="20"/>
      <w:lang w:val="en-US"/>
    </w:rPr>
  </w:style>
  <w:style w:type="character" w:styleId="FollowedHyperlink">
    <w:name w:val="FollowedHyperlink"/>
    <w:basedOn w:val="DefaultParagraphFont"/>
    <w:semiHidden/>
    <w:unhideWhenUsed/>
    <w:rsid w:val="00182697"/>
    <w:rPr>
      <w:color w:val="B1B5AB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5C118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C1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C1183"/>
    <w:rPr>
      <w:rFonts w:asciiTheme="minorHAnsi" w:hAnsiTheme="minorHAns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C1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C1183"/>
    <w:rPr>
      <w:rFonts w:asciiTheme="minorHAnsi" w:hAnsiTheme="minorHAnsi"/>
      <w:b/>
      <w:bCs/>
      <w:lang w:eastAsia="en-US"/>
    </w:rPr>
  </w:style>
  <w:style w:type="paragraph" w:customStyle="1" w:styleId="Annexe">
    <w:name w:val="Annexe"/>
    <w:basedOn w:val="Heading1"/>
    <w:next w:val="Normal"/>
    <w:link w:val="AnnexeChar"/>
    <w:qFormat/>
    <w:rsid w:val="0078390B"/>
    <w:pPr>
      <w:numPr>
        <w:numId w:val="24"/>
      </w:numPr>
      <w:spacing w:after="240"/>
      <w:jc w:val="center"/>
    </w:pPr>
  </w:style>
  <w:style w:type="character" w:customStyle="1" w:styleId="AnnexeChar">
    <w:name w:val="Annexe Char"/>
    <w:basedOn w:val="Heading1Char"/>
    <w:link w:val="Annexe"/>
    <w:rsid w:val="0078390B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paragraph" w:customStyle="1" w:styleId="Tableau">
    <w:name w:val="Tableau"/>
    <w:basedOn w:val="Normal"/>
    <w:link w:val="TableauChar"/>
    <w:qFormat/>
    <w:rsid w:val="003112B7"/>
    <w:pPr>
      <w:keepNext/>
      <w:keepLines/>
      <w:spacing w:after="0" w:line="240" w:lineRule="auto"/>
      <w:jc w:val="left"/>
    </w:pPr>
    <w:rPr>
      <w:lang w:eastAsia="fr-CA"/>
    </w:rPr>
  </w:style>
  <w:style w:type="character" w:customStyle="1" w:styleId="TableauChar">
    <w:name w:val="Tableau Char"/>
    <w:basedOn w:val="DefaultParagraphFont"/>
    <w:link w:val="Tableau"/>
    <w:rsid w:val="003112B7"/>
    <w:rPr>
      <w:rFonts w:asciiTheme="minorHAnsi" w:hAnsi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chart" Target="charts/chart1.xml"/><Relationship Id="rId16" Type="http://schemas.openxmlformats.org/officeDocument/2006/relationships/chart" Target="charts/chart2.xml"/><Relationship Id="rId17" Type="http://schemas.openxmlformats.org/officeDocument/2006/relationships/header" Target="header5.xml"/><Relationship Id="rId18" Type="http://schemas.openxmlformats.org/officeDocument/2006/relationships/fontTable" Target="fontTable.xml"/><Relationship Id="rId19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p%20Gouin\Documents\Dropbox\GEN-111%20communicaton\Exemple\Exemple%20de%20graphique%20dans%20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p%20Gouin\Documents\Dropbox\GEN-111%20communicaton\Exemple\Exemple%20de%20graphique%20histogramm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1"/>
          <c:order val="0"/>
          <c:tx>
            <c:strRef>
              <c:f>Graphique!$C$1</c:f>
              <c:strCache>
                <c:ptCount val="1"/>
                <c:pt idx="0">
                  <c:v>R1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marker>
            <c:symbol val="none"/>
          </c:marker>
          <c:cat>
            <c:numRef>
              <c:f>Graphique!$B$2:$B$7</c:f>
              <c:numCache>
                <c:formatCode>General</c:formatCode>
                <c:ptCount val="6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</c:numCache>
            </c:numRef>
          </c:cat>
          <c:val>
            <c:numRef>
              <c:f>Graphique!$C$2:$C$7</c:f>
              <c:numCache>
                <c:formatCode>General</c:formatCode>
                <c:ptCount val="6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  <c:pt idx="5">
                  <c:v>600.0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Graphique!$D$1</c:f>
              <c:strCache>
                <c:ptCount val="1"/>
                <c:pt idx="0">
                  <c:v>R2</c:v>
                </c:pt>
              </c:strCache>
            </c:strRef>
          </c:tx>
          <c:spPr>
            <a:ln w="15875">
              <a:solidFill>
                <a:schemeClr val="tx1"/>
              </a:solidFill>
              <a:prstDash val="dash"/>
            </a:ln>
          </c:spPr>
          <c:marker>
            <c:symbol val="none"/>
          </c:marker>
          <c:cat>
            <c:numRef>
              <c:f>Graphique!$B$2:$B$7</c:f>
              <c:numCache>
                <c:formatCode>General</c:formatCode>
                <c:ptCount val="6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</c:numCache>
            </c:numRef>
          </c:cat>
          <c:val>
            <c:numRef>
              <c:f>Graphique!$D$2:$D$7</c:f>
              <c:numCache>
                <c:formatCode>General</c:formatCode>
                <c:ptCount val="6"/>
                <c:pt idx="0">
                  <c:v>50.0</c:v>
                </c:pt>
                <c:pt idx="1">
                  <c:v>100.0</c:v>
                </c:pt>
                <c:pt idx="2">
                  <c:v>150.0</c:v>
                </c:pt>
                <c:pt idx="3">
                  <c:v>200.0</c:v>
                </c:pt>
                <c:pt idx="4">
                  <c:v>250.0</c:v>
                </c:pt>
                <c:pt idx="5">
                  <c:v>300.0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Graphique!$E$1</c:f>
              <c:strCache>
                <c:ptCount val="1"/>
                <c:pt idx="0">
                  <c:v>R3</c:v>
                </c:pt>
              </c:strCache>
            </c:strRef>
          </c:tx>
          <c:spPr>
            <a:ln w="15875">
              <a:solidFill>
                <a:schemeClr val="tx1"/>
              </a:solidFill>
              <a:prstDash val="lgDash"/>
            </a:ln>
          </c:spPr>
          <c:marker>
            <c:symbol val="none"/>
          </c:marker>
          <c:cat>
            <c:numRef>
              <c:f>Graphique!$B$2:$B$7</c:f>
              <c:numCache>
                <c:formatCode>General</c:formatCode>
                <c:ptCount val="6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</c:numCache>
            </c:numRef>
          </c:cat>
          <c:val>
            <c:numRef>
              <c:f>Graphique!$E$2:$E$7</c:f>
              <c:numCache>
                <c:formatCode>General</c:formatCode>
                <c:ptCount val="6"/>
                <c:pt idx="0">
                  <c:v>150.0</c:v>
                </c:pt>
                <c:pt idx="1">
                  <c:v>300.0</c:v>
                </c:pt>
                <c:pt idx="2">
                  <c:v>450.0</c:v>
                </c:pt>
                <c:pt idx="3">
                  <c:v>600.0</c:v>
                </c:pt>
                <c:pt idx="4">
                  <c:v>750.0</c:v>
                </c:pt>
                <c:pt idx="5">
                  <c:v>900.0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42265232"/>
        <c:axId val="2099158768"/>
      </c:lineChart>
      <c:catAx>
        <c:axId val="2142265232"/>
        <c:scaling>
          <c:orientation val="minMax"/>
        </c:scaling>
        <c:delete val="0"/>
        <c:axPos val="b"/>
        <c:minorGridlines>
          <c:spPr>
            <a:ln>
              <a:noFill/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fr-CA"/>
                  <a:t>Courant (mA)</a:t>
                </a:r>
              </a:p>
            </c:rich>
          </c:tx>
          <c:layout>
            <c:manualLayout>
              <c:xMode val="edge"/>
              <c:yMode val="edge"/>
              <c:x val="0.434931758530184"/>
              <c:y val="0.878680373286673"/>
            </c:manualLayout>
          </c:layout>
          <c:overlay val="0"/>
        </c:title>
        <c:numFmt formatCode="General" sourceLinked="1"/>
        <c:majorTickMark val="in"/>
        <c:minorTickMark val="none"/>
        <c:tickLblPos val="low"/>
        <c:spPr>
          <a:ln w="12700">
            <a:solidFill>
              <a:schemeClr val="tx1"/>
            </a:solidFill>
          </a:ln>
        </c:spPr>
        <c:crossAx val="2099158768"/>
        <c:crosses val="autoZero"/>
        <c:auto val="1"/>
        <c:lblAlgn val="ctr"/>
        <c:lblOffset val="100"/>
        <c:noMultiLvlLbl val="0"/>
      </c:catAx>
      <c:valAx>
        <c:axId val="2099158768"/>
        <c:scaling>
          <c:orientation val="minMax"/>
        </c:scaling>
        <c:delete val="0"/>
        <c:axPos val="l"/>
        <c:minorGridlines>
          <c:spPr>
            <a:ln>
              <a:noFill/>
            </a:ln>
          </c:spPr>
        </c:min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CA"/>
                  <a:t>Charge (Ohm)</a:t>
                </a:r>
              </a:p>
            </c:rich>
          </c:tx>
          <c:layout>
            <c:manualLayout>
              <c:xMode val="edge"/>
              <c:yMode val="edge"/>
              <c:x val="0.0222222222222222"/>
              <c:y val="0.294388305628463"/>
            </c:manualLayout>
          </c:layout>
          <c:overlay val="0"/>
        </c:title>
        <c:numFmt formatCode="General" sourceLinked="1"/>
        <c:majorTickMark val="in"/>
        <c:minorTickMark val="none"/>
        <c:tickLblPos val="low"/>
        <c:spPr>
          <a:solidFill>
            <a:schemeClr val="bg1"/>
          </a:solidFill>
          <a:ln w="12700">
            <a:solidFill>
              <a:schemeClr val="tx1"/>
            </a:solidFill>
          </a:ln>
        </c:spPr>
        <c:crossAx val="2142265232"/>
        <c:crosses val="autoZero"/>
        <c:crossBetween val="midCat"/>
      </c:valAx>
      <c:spPr>
        <a:noFill/>
        <a:ln w="12700">
          <a:solidFill>
            <a:schemeClr val="tx1"/>
          </a:solidFill>
        </a:ln>
      </c:spPr>
    </c:plotArea>
    <c:plotVisOnly val="1"/>
    <c:dispBlanksAs val="zero"/>
    <c:showDLblsOverMax val="0"/>
  </c:chart>
  <c:spPr>
    <a:solidFill>
      <a:schemeClr val="bg1"/>
    </a:solidFill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Histogramme!$B$3:$B$13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1.0</c:v>
                </c:pt>
              </c:numCache>
            </c:numRef>
          </c:cat>
          <c:val>
            <c:numRef>
              <c:f>Histogramme!$C$3:$C$13</c:f>
              <c:numCache>
                <c:formatCode>General</c:formatCode>
                <c:ptCount val="11"/>
                <c:pt idx="0">
                  <c:v>3.0</c:v>
                </c:pt>
                <c:pt idx="1">
                  <c:v>11.0</c:v>
                </c:pt>
                <c:pt idx="2">
                  <c:v>6.0</c:v>
                </c:pt>
                <c:pt idx="3">
                  <c:v>12.0</c:v>
                </c:pt>
                <c:pt idx="4">
                  <c:v>9.0</c:v>
                </c:pt>
                <c:pt idx="5">
                  <c:v>14.0</c:v>
                </c:pt>
                <c:pt idx="6">
                  <c:v>12.0</c:v>
                </c:pt>
                <c:pt idx="7">
                  <c:v>9.0</c:v>
                </c:pt>
                <c:pt idx="8">
                  <c:v>6.0</c:v>
                </c:pt>
                <c:pt idx="9">
                  <c:v>12.0</c:v>
                </c:pt>
                <c:pt idx="10">
                  <c:v>5.0</c:v>
                </c:pt>
              </c:numCache>
            </c:numRef>
          </c:val>
        </c:ser>
        <c:ser>
          <c:idx val="1"/>
          <c:order val="1"/>
          <c:invertIfNegative val="0"/>
          <c:cat>
            <c:numRef>
              <c:f>Histogramme!$B$3:$B$13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1.0</c:v>
                </c:pt>
              </c:numCache>
            </c:numRef>
          </c:cat>
          <c:val>
            <c:numRef>
              <c:f>Histogramme!$D$3:$D$13</c:f>
              <c:numCache>
                <c:formatCode>General</c:formatCode>
                <c:ptCount val="11"/>
                <c:pt idx="0">
                  <c:v>6.0</c:v>
                </c:pt>
                <c:pt idx="1">
                  <c:v>22.0</c:v>
                </c:pt>
                <c:pt idx="2">
                  <c:v>12.0</c:v>
                </c:pt>
                <c:pt idx="3">
                  <c:v>36.0</c:v>
                </c:pt>
                <c:pt idx="4">
                  <c:v>27.0</c:v>
                </c:pt>
                <c:pt idx="5">
                  <c:v>42.0</c:v>
                </c:pt>
                <c:pt idx="6">
                  <c:v>36.0</c:v>
                </c:pt>
                <c:pt idx="7">
                  <c:v>11.7</c:v>
                </c:pt>
                <c:pt idx="8">
                  <c:v>7.800000000000001</c:v>
                </c:pt>
                <c:pt idx="9">
                  <c:v>15.6</c:v>
                </c:pt>
                <c:pt idx="10">
                  <c:v>6.5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140053168"/>
        <c:axId val="2141681408"/>
      </c:barChart>
      <c:catAx>
        <c:axId val="21400531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CA"/>
                  <a:t>Valeur de tensions (V)</a:t>
                </a:r>
              </a:p>
            </c:rich>
          </c:tx>
          <c:overlay val="0"/>
        </c:title>
        <c:numFmt formatCode="General" sourceLinked="1"/>
        <c:majorTickMark val="in"/>
        <c:minorTickMark val="none"/>
        <c:tickLblPos val="nextTo"/>
        <c:crossAx val="2141681408"/>
        <c:crosses val="autoZero"/>
        <c:auto val="1"/>
        <c:lblAlgn val="ctr"/>
        <c:lblOffset val="100"/>
        <c:noMultiLvlLbl val="0"/>
      </c:catAx>
      <c:valAx>
        <c:axId val="214168140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fr-CA"/>
                  <a:t>Quantité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40053168"/>
        <c:crossesAt val="1.0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0"/>
</file>

<file path=customXml/itemProps1.xml><?xml version="1.0" encoding="utf-8"?>
<ds:datastoreItem xmlns:ds="http://schemas.openxmlformats.org/officeDocument/2006/customXml" ds:itemID="{0CE59FF9-5926-1D40-881D-F22972CAD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447</Words>
  <Characters>2549</Characters>
  <Application>Microsoft Macintosh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>Jean-Philippe Gouin</Manager>
  <Company>Hewlett-Packard</Company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Jean-Philippe Gouin</dc:creator>
  <cp:lastModifiedBy>Claude Samuel Chrétien</cp:lastModifiedBy>
  <cp:revision>17</cp:revision>
  <cp:lastPrinted>2014-09-12T13:29:00Z</cp:lastPrinted>
  <dcterms:created xsi:type="dcterms:W3CDTF">2014-09-26T17:38:00Z</dcterms:created>
  <dcterms:modified xsi:type="dcterms:W3CDTF">2016-06-29T19:02:00Z</dcterms:modified>
</cp:coreProperties>
</file>